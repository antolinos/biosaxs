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9C" w:rsidRPr="00002CCE" w:rsidRDefault="00A6129C" w:rsidP="009A4DC6">
      <w:pPr>
        <w:pStyle w:val="Title"/>
        <w:rPr>
          <w:lang w:val="en-US"/>
        </w:rPr>
      </w:pPr>
      <w:bookmarkStart w:id="0" w:name="_Ref320542192"/>
      <w:r>
        <w:rPr>
          <w:lang w:val="en-US"/>
        </w:rPr>
        <w:t>Prepare Experiment</w:t>
      </w:r>
      <w:bookmarkEnd w:id="0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n-GB"/>
        </w:rPr>
        <w:id w:val="1052401313"/>
        <w:docPartObj>
          <w:docPartGallery w:val="Table of Contents"/>
          <w:docPartUnique/>
        </w:docPartObj>
      </w:sdtPr>
      <w:sdtContent>
        <w:p w:rsidR="009A4DC6" w:rsidRDefault="009A4DC6">
          <w:pPr>
            <w:pStyle w:val="TOCHeading"/>
          </w:pPr>
          <w:r>
            <w:t>Contents</w:t>
          </w:r>
        </w:p>
        <w:p w:rsidR="003D218A" w:rsidRDefault="00FA038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9A4DC6">
            <w:instrText xml:space="preserve"> TOC \o "1-3" \h \z \u </w:instrText>
          </w:r>
          <w:r>
            <w:fldChar w:fldCharType="separate"/>
          </w:r>
          <w:hyperlink w:anchor="_Toc320706117" w:history="1">
            <w:r w:rsidR="003D218A" w:rsidRPr="00964952">
              <w:rPr>
                <w:rStyle w:val="Hyperlink"/>
                <w:noProof/>
                <w:lang w:val="en-US"/>
              </w:rPr>
              <w:t>1.1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List  of terms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18" w:history="1">
            <w:r w:rsidR="003D218A" w:rsidRPr="00964952">
              <w:rPr>
                <w:rStyle w:val="Hyperlink"/>
                <w:noProof/>
                <w:lang w:val="en-US"/>
              </w:rPr>
              <w:t>1.1.1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Samples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19" w:history="1">
            <w:r w:rsidR="003D218A" w:rsidRPr="00964952">
              <w:rPr>
                <w:rStyle w:val="Hyperlink"/>
                <w:noProof/>
                <w:lang w:val="en-US"/>
              </w:rPr>
              <w:t>1.1.2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Data classification hierarchy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0" w:history="1">
            <w:r w:rsidR="003D218A" w:rsidRPr="00964952">
              <w:rPr>
                <w:rStyle w:val="Hyperlink"/>
                <w:noProof/>
                <w:lang w:val="en-US"/>
              </w:rPr>
              <w:t>1.1.3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Data acquisition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1" w:history="1">
            <w:r w:rsidR="003D218A" w:rsidRPr="00964952">
              <w:rPr>
                <w:rStyle w:val="Hyperlink"/>
                <w:noProof/>
                <w:lang w:val="en-US"/>
              </w:rPr>
              <w:t>1.1.4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Data processing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2" w:history="1">
            <w:r w:rsidR="003D218A" w:rsidRPr="00964952">
              <w:rPr>
                <w:rStyle w:val="Hyperlink"/>
                <w:noProof/>
                <w:lang w:val="en-US"/>
              </w:rPr>
              <w:t>1.2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Definitions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3" w:history="1">
            <w:r w:rsidR="003D218A" w:rsidRPr="00964952">
              <w:rPr>
                <w:rStyle w:val="Hyperlink"/>
                <w:noProof/>
              </w:rPr>
              <w:t>1.2.1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Macromolecule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4" w:history="1">
            <w:r w:rsidR="003D218A" w:rsidRPr="00964952">
              <w:rPr>
                <w:rStyle w:val="Hyperlink"/>
                <w:noProof/>
              </w:rPr>
              <w:t>1.2.2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Sample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5" w:history="1">
            <w:r w:rsidR="003D218A" w:rsidRPr="00964952">
              <w:rPr>
                <w:rStyle w:val="Hyperlink"/>
                <w:noProof/>
              </w:rPr>
              <w:t>1.2.3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Buffer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6" w:history="1">
            <w:r w:rsidR="003D218A" w:rsidRPr="00964952">
              <w:rPr>
                <w:rStyle w:val="Hyperlink"/>
                <w:noProof/>
              </w:rPr>
              <w:t>1.2.4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Complex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7" w:history="1">
            <w:r w:rsidR="003D218A" w:rsidRPr="00964952">
              <w:rPr>
                <w:rStyle w:val="Hyperlink"/>
                <w:noProof/>
              </w:rPr>
              <w:t>1.2.5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Additive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8" w:history="1">
            <w:r w:rsidR="003D218A" w:rsidRPr="00964952">
              <w:rPr>
                <w:rStyle w:val="Hyperlink"/>
                <w:noProof/>
                <w:lang w:val="en-US"/>
              </w:rPr>
              <w:t>1.2.6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Session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29" w:history="1">
            <w:r w:rsidR="003D218A" w:rsidRPr="00964952">
              <w:rPr>
                <w:rStyle w:val="Hyperlink"/>
                <w:noProof/>
                <w:lang w:val="en-US"/>
              </w:rPr>
              <w:t>1.2.7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Stock solutions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0" w:history="1">
            <w:r w:rsidR="003D218A" w:rsidRPr="00964952">
              <w:rPr>
                <w:rStyle w:val="Hyperlink"/>
                <w:noProof/>
                <w:lang w:val="en-US"/>
              </w:rPr>
              <w:t>1.2.8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Sample Plate (MX Container)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1" w:history="1">
            <w:r w:rsidR="003D218A" w:rsidRPr="00964952">
              <w:rPr>
                <w:rStyle w:val="Hyperlink"/>
                <w:noProof/>
                <w:lang w:val="en-US"/>
              </w:rPr>
              <w:t>1.2.9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Sample Case (MX Dewar)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2" w:history="1">
            <w:r w:rsidR="003D218A" w:rsidRPr="00964952">
              <w:rPr>
                <w:rStyle w:val="Hyperlink"/>
                <w:noProof/>
                <w:lang w:val="en-US"/>
              </w:rPr>
              <w:t>1.2.10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Shipment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3" w:history="1">
            <w:r w:rsidR="003D218A" w:rsidRPr="00964952">
              <w:rPr>
                <w:rStyle w:val="Hyperlink"/>
                <w:noProof/>
                <w:lang w:val="en-US"/>
              </w:rPr>
              <w:t>1.3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Example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4" w:history="1">
            <w:r w:rsidR="003D218A" w:rsidRPr="00964952">
              <w:rPr>
                <w:rStyle w:val="Hyperlink"/>
                <w:noProof/>
                <w:lang w:val="en-US"/>
              </w:rPr>
              <w:t>1.4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Screenshots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5" w:history="1">
            <w:r w:rsidR="003D218A" w:rsidRPr="00964952">
              <w:rPr>
                <w:rStyle w:val="Hyperlink"/>
                <w:noProof/>
                <w:lang w:val="en-US"/>
              </w:rPr>
              <w:t>1.4.1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  <w:lang w:val="en-US"/>
              </w:rPr>
              <w:t>Session List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6" w:history="1">
            <w:r w:rsidR="003D218A" w:rsidRPr="00964952">
              <w:rPr>
                <w:rStyle w:val="Hyperlink"/>
                <w:noProof/>
              </w:rPr>
              <w:t>1.4.2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Experiment List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7" w:history="1">
            <w:r w:rsidR="003D218A" w:rsidRPr="00964952">
              <w:rPr>
                <w:rStyle w:val="Hyperlink"/>
                <w:noProof/>
              </w:rPr>
              <w:t>1.4.3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Create / Edit Experiment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8" w:history="1">
            <w:r w:rsidR="003D218A" w:rsidRPr="00964952">
              <w:rPr>
                <w:rStyle w:val="Hyperlink"/>
                <w:noProof/>
              </w:rPr>
              <w:t>1.4.4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Create / Edit Buffer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39" w:history="1">
            <w:r w:rsidR="003D218A" w:rsidRPr="00964952">
              <w:rPr>
                <w:rStyle w:val="Hyperlink"/>
                <w:noProof/>
              </w:rPr>
              <w:t>1.4.5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Create / Edit Macromolecule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40" w:history="1">
            <w:r w:rsidR="003D218A" w:rsidRPr="00964952">
              <w:rPr>
                <w:rStyle w:val="Hyperlink"/>
                <w:noProof/>
              </w:rPr>
              <w:t>1.4.6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Create / Edit Samples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8A" w:rsidRDefault="00FA0387">
          <w:pPr>
            <w:pStyle w:val="TOC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20706141" w:history="1">
            <w:r w:rsidR="003D218A" w:rsidRPr="00964952">
              <w:rPr>
                <w:rStyle w:val="Hyperlink"/>
                <w:noProof/>
              </w:rPr>
              <w:t>1.4.7</w:t>
            </w:r>
            <w:r w:rsidR="003D218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D218A" w:rsidRPr="00964952">
              <w:rPr>
                <w:rStyle w:val="Hyperlink"/>
                <w:noProof/>
              </w:rPr>
              <w:t>Create / Edit Complex</w:t>
            </w:r>
            <w:r w:rsidR="003D2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218A">
              <w:rPr>
                <w:noProof/>
                <w:webHidden/>
              </w:rPr>
              <w:instrText xml:space="preserve"> PAGEREF _Toc320706141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8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DC6" w:rsidRDefault="00FA0387">
          <w:r>
            <w:fldChar w:fldCharType="end"/>
          </w:r>
        </w:p>
      </w:sdtContent>
    </w:sdt>
    <w:p w:rsidR="009A4DC6" w:rsidRDefault="009A4DC6" w:rsidP="009A4DC6">
      <w:pPr>
        <w:pStyle w:val="Heading2"/>
        <w:numPr>
          <w:ilvl w:val="0"/>
          <w:numId w:val="0"/>
        </w:numPr>
        <w:ind w:left="578"/>
        <w:rPr>
          <w:noProof/>
          <w:color w:val="000000" w:themeColor="text1"/>
          <w:lang w:val="en-US"/>
        </w:rPr>
      </w:pPr>
    </w:p>
    <w:p w:rsidR="00D71DF8" w:rsidRPr="00CF1323" w:rsidRDefault="00D71DF8" w:rsidP="00D71DF8">
      <w:pPr>
        <w:pStyle w:val="Heading2"/>
        <w:rPr>
          <w:noProof/>
          <w:color w:val="000000" w:themeColor="text1"/>
          <w:lang w:val="en-US"/>
        </w:rPr>
      </w:pPr>
      <w:bookmarkStart w:id="1" w:name="_Toc320706117"/>
      <w:r>
        <w:rPr>
          <w:noProof/>
          <w:color w:val="000000" w:themeColor="text1"/>
          <w:lang w:val="en-US"/>
        </w:rPr>
        <w:t xml:space="preserve">List </w:t>
      </w:r>
      <w:r w:rsidRPr="00CF1323">
        <w:rPr>
          <w:noProof/>
          <w:color w:val="000000" w:themeColor="text1"/>
          <w:lang w:val="en-US"/>
        </w:rPr>
        <w:t xml:space="preserve"> of terms</w:t>
      </w:r>
      <w:bookmarkEnd w:id="1"/>
    </w:p>
    <w:p w:rsidR="009A0E4C" w:rsidRPr="009A0E4C" w:rsidRDefault="009A0E4C" w:rsidP="009A4DC6">
      <w:pPr>
        <w:pStyle w:val="Heading3"/>
        <w:rPr>
          <w:noProof/>
          <w:lang w:val="en-US"/>
        </w:rPr>
      </w:pPr>
      <w:bookmarkStart w:id="2" w:name="_Toc320706118"/>
      <w:r w:rsidRPr="009A0E4C">
        <w:rPr>
          <w:noProof/>
          <w:lang w:val="en-US"/>
        </w:rPr>
        <w:t>Samples</w:t>
      </w:r>
      <w:bookmarkEnd w:id="2"/>
    </w:p>
    <w:p w:rsidR="00420086" w:rsidRPr="00245554" w:rsidRDefault="00CA2A06" w:rsidP="00CA2A06">
      <w:pPr>
        <w:rPr>
          <w:b/>
          <w:noProof/>
          <w:lang w:val="en-US"/>
        </w:rPr>
      </w:pPr>
      <w:r>
        <w:rPr>
          <w:b/>
          <w:noProof/>
          <w:lang w:val="en-US"/>
        </w:rPr>
        <w:t>Macromolecule</w:t>
      </w:r>
      <w:r w:rsidR="00245554">
        <w:rPr>
          <w:b/>
          <w:noProof/>
          <w:lang w:val="en-US"/>
        </w:rPr>
        <w:t xml:space="preserve"> </w:t>
      </w:r>
      <w:r w:rsidR="00245554" w:rsidRPr="00245554">
        <w:rPr>
          <w:noProof/>
          <w:lang w:val="en-US"/>
        </w:rPr>
        <w:t>–</w:t>
      </w:r>
      <w:r>
        <w:rPr>
          <w:noProof/>
          <w:lang w:val="en-US"/>
        </w:rPr>
        <w:t xml:space="preserve">  Biological construct in solution for investigation </w:t>
      </w:r>
    </w:p>
    <w:p w:rsidR="00CA2A06" w:rsidRDefault="00CA2A06" w:rsidP="00CA2A06">
      <w:pPr>
        <w:rPr>
          <w:b/>
          <w:noProof/>
          <w:lang w:val="en-US"/>
        </w:rPr>
      </w:pPr>
      <w:r>
        <w:rPr>
          <w:b/>
          <w:noProof/>
          <w:lang w:val="en-US"/>
        </w:rPr>
        <w:t xml:space="preserve">Sample </w:t>
      </w:r>
      <w:r w:rsidRPr="00245554">
        <w:rPr>
          <w:noProof/>
          <w:lang w:val="en-US"/>
        </w:rPr>
        <w:t>–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specific measurment deta</w:t>
      </w:r>
      <w:r w:rsidR="00C36D66">
        <w:rPr>
          <w:noProof/>
          <w:lang w:val="en-US"/>
        </w:rPr>
        <w:t>ils for the macromolecule (conc</w:t>
      </w:r>
      <w:r>
        <w:rPr>
          <w:noProof/>
          <w:lang w:val="en-US"/>
        </w:rPr>
        <w:t xml:space="preserve">entration, </w:t>
      </w:r>
      <w:r w:rsidR="00C36D66">
        <w:rPr>
          <w:noProof/>
          <w:lang w:val="en-US"/>
        </w:rPr>
        <w:t xml:space="preserve">HPLC or </w:t>
      </w:r>
      <w:r>
        <w:rPr>
          <w:noProof/>
          <w:lang w:val="en-US"/>
        </w:rPr>
        <w:t xml:space="preserve">position in SC) for all alliquots needed for the data collection. </w:t>
      </w:r>
      <w:r w:rsidRPr="00D64F1C">
        <w:rPr>
          <w:i/>
          <w:noProof/>
          <w:lang w:val="en-US"/>
        </w:rPr>
        <w:t>Thus a Macromolecule should have at least 3 samples.</w:t>
      </w:r>
      <w:r w:rsidRPr="00CA2A06">
        <w:rPr>
          <w:b/>
          <w:noProof/>
          <w:lang w:val="en-US"/>
        </w:rPr>
        <w:t xml:space="preserve"> </w:t>
      </w:r>
    </w:p>
    <w:p w:rsidR="00CA2A06" w:rsidRDefault="00CA2A06" w:rsidP="00CA2A06">
      <w:pPr>
        <w:rPr>
          <w:noProof/>
          <w:lang w:val="en-US"/>
        </w:rPr>
      </w:pPr>
      <w:r w:rsidRPr="00D71DF8">
        <w:rPr>
          <w:b/>
          <w:noProof/>
          <w:lang w:val="en-US"/>
        </w:rPr>
        <w:t>Buffer</w:t>
      </w:r>
      <w:r>
        <w:rPr>
          <w:noProof/>
          <w:lang w:val="en-US"/>
        </w:rPr>
        <w:t xml:space="preserve"> – The matched solution in which a sample is suspended</w:t>
      </w:r>
    </w:p>
    <w:p w:rsidR="00CA2A06" w:rsidRDefault="00CA2A06" w:rsidP="00CA2A06">
      <w:pPr>
        <w:rPr>
          <w:b/>
          <w:noProof/>
          <w:lang w:val="en-US"/>
        </w:rPr>
      </w:pPr>
      <w:r w:rsidRPr="00B52826">
        <w:rPr>
          <w:b/>
          <w:noProof/>
          <w:lang w:val="en-US"/>
        </w:rPr>
        <w:t>Additive</w:t>
      </w:r>
      <w:r>
        <w:rPr>
          <w:noProof/>
          <w:lang w:val="en-US"/>
        </w:rPr>
        <w:t xml:space="preserve"> – Any component of the buffer which will be varied in an experiment (salts, Ligands, detergents lipids</w:t>
      </w:r>
      <w:r w:rsidR="00942402">
        <w:rPr>
          <w:noProof/>
          <w:lang w:val="en-US"/>
        </w:rPr>
        <w:t>, d</w:t>
      </w:r>
      <w:r w:rsidR="00CB2987">
        <w:rPr>
          <w:noProof/>
          <w:lang w:val="en-US"/>
        </w:rPr>
        <w:t>e</w:t>
      </w:r>
      <w:r w:rsidR="00942402">
        <w:rPr>
          <w:noProof/>
          <w:lang w:val="en-US"/>
        </w:rPr>
        <w:t>uteration</w:t>
      </w:r>
      <w:r>
        <w:rPr>
          <w:noProof/>
          <w:lang w:val="en-US"/>
        </w:rPr>
        <w:t>)</w:t>
      </w:r>
    </w:p>
    <w:p w:rsidR="00CA2A06" w:rsidRDefault="00242607" w:rsidP="00CA2A06">
      <w:pPr>
        <w:rPr>
          <w:noProof/>
          <w:lang w:val="en-US"/>
        </w:rPr>
      </w:pPr>
      <w:r>
        <w:rPr>
          <w:b/>
          <w:noProof/>
          <w:lang w:val="en-US"/>
        </w:rPr>
        <w:t>Complex</w:t>
      </w:r>
      <w:r w:rsidR="00CA2A06">
        <w:rPr>
          <w:b/>
          <w:noProof/>
          <w:lang w:val="en-US"/>
        </w:rPr>
        <w:t xml:space="preserve"> </w:t>
      </w:r>
      <w:r w:rsidR="00245554">
        <w:rPr>
          <w:noProof/>
          <w:lang w:val="en-US"/>
        </w:rPr>
        <w:t>–</w:t>
      </w:r>
      <w:r w:rsidR="00CA2A06">
        <w:rPr>
          <w:noProof/>
          <w:lang w:val="en-US"/>
        </w:rPr>
        <w:t xml:space="preserve">  Description (size, composition) of a</w:t>
      </w:r>
      <w:r>
        <w:rPr>
          <w:noProof/>
          <w:lang w:val="en-US"/>
        </w:rPr>
        <w:t>n</w:t>
      </w:r>
      <w:r w:rsidR="00CA2A06">
        <w:rPr>
          <w:noProof/>
          <w:lang w:val="en-US"/>
        </w:rPr>
        <w:t xml:space="preserve"> </w:t>
      </w:r>
      <w:r>
        <w:rPr>
          <w:noProof/>
          <w:lang w:val="en-US"/>
        </w:rPr>
        <w:t>assembly</w:t>
      </w:r>
      <w:r w:rsidR="00CA2A06">
        <w:rPr>
          <w:noProof/>
          <w:lang w:val="en-US"/>
        </w:rPr>
        <w:t xml:space="preserve"> containing multiple (list of contained) macromolecules (</w:t>
      </w:r>
      <w:r w:rsidR="00C36D66">
        <w:rPr>
          <w:noProof/>
          <w:lang w:val="en-US"/>
        </w:rPr>
        <w:t xml:space="preserve">different </w:t>
      </w:r>
      <w:r w:rsidR="00CA2A06">
        <w:rPr>
          <w:noProof/>
          <w:lang w:val="en-US"/>
        </w:rPr>
        <w:t xml:space="preserve">combinations of individual macromolecules are </w:t>
      </w:r>
      <w:r w:rsidR="00613CA1">
        <w:rPr>
          <w:noProof/>
          <w:lang w:val="en-US"/>
        </w:rPr>
        <w:t xml:space="preserve">considered </w:t>
      </w:r>
      <w:r w:rsidR="00CA2A06">
        <w:rPr>
          <w:noProof/>
          <w:lang w:val="en-US"/>
        </w:rPr>
        <w:t xml:space="preserve">as a </w:t>
      </w:r>
      <w:r w:rsidR="00613CA1">
        <w:rPr>
          <w:noProof/>
          <w:lang w:val="en-US"/>
        </w:rPr>
        <w:t>separate</w:t>
      </w:r>
      <w:r w:rsidR="00CA2A06">
        <w:rPr>
          <w:noProof/>
          <w:lang w:val="en-US"/>
        </w:rPr>
        <w:t xml:space="preserve"> macromlecule</w:t>
      </w:r>
      <w:r w:rsidR="00C36D66">
        <w:rPr>
          <w:noProof/>
          <w:lang w:val="en-US"/>
        </w:rPr>
        <w:t>s themselves</w:t>
      </w:r>
      <w:r w:rsidR="00CA2A06">
        <w:rPr>
          <w:noProof/>
          <w:lang w:val="en-US"/>
        </w:rPr>
        <w:t xml:space="preserve"> (see example))</w:t>
      </w:r>
    </w:p>
    <w:p w:rsidR="009054D2" w:rsidRDefault="009054D2" w:rsidP="00CA2A06">
      <w:pPr>
        <w:rPr>
          <w:noProof/>
          <w:lang w:val="en-US"/>
        </w:rPr>
      </w:pPr>
      <w:r w:rsidRPr="009054D2">
        <w:rPr>
          <w:b/>
          <w:noProof/>
          <w:lang w:val="en-US"/>
        </w:rPr>
        <w:t>Project</w:t>
      </w:r>
      <w:r>
        <w:rPr>
          <w:noProof/>
          <w:lang w:val="en-US"/>
        </w:rPr>
        <w:t xml:space="preserve"> – Group of related Complexes</w:t>
      </w:r>
    </w:p>
    <w:p w:rsidR="00AF7D1F" w:rsidRDefault="00AF7D1F" w:rsidP="00AF7D1F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:rsidR="00AF7D1F" w:rsidRPr="00245554" w:rsidRDefault="00245554" w:rsidP="009A4DC6">
      <w:pPr>
        <w:pStyle w:val="Heading3"/>
        <w:rPr>
          <w:noProof/>
          <w:lang w:val="en-US"/>
        </w:rPr>
      </w:pPr>
      <w:bookmarkStart w:id="3" w:name="_Toc320706119"/>
      <w:r w:rsidRPr="00245554">
        <w:rPr>
          <w:noProof/>
          <w:lang w:val="en-US"/>
        </w:rPr>
        <w:lastRenderedPageBreak/>
        <w:t>Data classification hierarchy</w:t>
      </w:r>
      <w:bookmarkEnd w:id="3"/>
      <w:r w:rsidRPr="00245554">
        <w:rPr>
          <w:noProof/>
          <w:lang w:val="en-US"/>
        </w:rPr>
        <w:t xml:space="preserve">  </w:t>
      </w:r>
    </w:p>
    <w:p w:rsidR="0040119E" w:rsidRPr="00477DFF" w:rsidRDefault="0040119E" w:rsidP="00D71DF8">
      <w:pPr>
        <w:rPr>
          <w:i/>
          <w:noProof/>
          <w:lang w:val="en-US"/>
        </w:rPr>
      </w:pPr>
      <w:r>
        <w:rPr>
          <w:b/>
          <w:noProof/>
          <w:lang w:val="en-US"/>
        </w:rPr>
        <w:t>Frame</w:t>
      </w:r>
      <w:r w:rsidRPr="0040119E">
        <w:rPr>
          <w:noProof/>
          <w:lang w:val="en-US"/>
        </w:rPr>
        <w:t xml:space="preserve"> </w:t>
      </w:r>
      <w:r>
        <w:rPr>
          <w:noProof/>
          <w:lang w:val="en-US"/>
        </w:rPr>
        <w:t>– One individua</w:t>
      </w:r>
      <w:r w:rsidR="00970078">
        <w:rPr>
          <w:noProof/>
          <w:lang w:val="en-US"/>
        </w:rPr>
        <w:t>l exposure of the detector (refers to both</w:t>
      </w:r>
      <w:r>
        <w:rPr>
          <w:noProof/>
          <w:lang w:val="en-US"/>
        </w:rPr>
        <w:t xml:space="preserve"> </w:t>
      </w:r>
      <w:r w:rsidR="00970078">
        <w:rPr>
          <w:noProof/>
          <w:lang w:val="en-US"/>
        </w:rPr>
        <w:t xml:space="preserve">both the </w:t>
      </w:r>
      <w:r>
        <w:rPr>
          <w:noProof/>
          <w:lang w:val="en-US"/>
        </w:rPr>
        <w:t>2D detector image .edf and the reduced 1D curve .dat)</w:t>
      </w:r>
      <w:r w:rsidR="00026702">
        <w:rPr>
          <w:noProof/>
          <w:lang w:val="en-US"/>
        </w:rPr>
        <w:t xml:space="preserve"> </w:t>
      </w:r>
      <w:r w:rsidR="00026702" w:rsidRPr="00477DFF">
        <w:rPr>
          <w:i/>
          <w:noProof/>
          <w:lang w:val="en-US"/>
        </w:rPr>
        <w:t xml:space="preserve">(should be </w:t>
      </w:r>
      <w:r w:rsidR="00477DFF" w:rsidRPr="00477DFF">
        <w:rPr>
          <w:i/>
          <w:noProof/>
          <w:lang w:val="en-US"/>
        </w:rPr>
        <w:t>linked</w:t>
      </w:r>
      <w:r w:rsidR="00026702" w:rsidRPr="00477DFF">
        <w:rPr>
          <w:i/>
          <w:noProof/>
          <w:lang w:val="en-US"/>
        </w:rPr>
        <w:t xml:space="preserve"> with the logged Beamline parameters)</w:t>
      </w:r>
    </w:p>
    <w:p w:rsidR="0040119E" w:rsidRDefault="001E240B" w:rsidP="00D71DF8">
      <w:pPr>
        <w:rPr>
          <w:noProof/>
          <w:lang w:val="en-US"/>
        </w:rPr>
      </w:pPr>
      <w:r>
        <w:rPr>
          <w:b/>
          <w:noProof/>
          <w:lang w:val="en-US"/>
        </w:rPr>
        <w:t>Measurment / Run</w:t>
      </w:r>
      <w:r w:rsidR="0040119E">
        <w:rPr>
          <w:noProof/>
          <w:lang w:val="en-US"/>
        </w:rPr>
        <w:t xml:space="preserve"> –</w:t>
      </w:r>
      <w:r w:rsidR="004E104A">
        <w:rPr>
          <w:noProof/>
          <w:lang w:val="en-US"/>
        </w:rPr>
        <w:t xml:space="preserve"> </w:t>
      </w:r>
      <w:r w:rsidR="0040119E">
        <w:rPr>
          <w:noProof/>
          <w:lang w:val="en-US"/>
        </w:rPr>
        <w:t xml:space="preserve">all frames for an individual acquisition (buffer or </w:t>
      </w:r>
      <w:r w:rsidR="00970078">
        <w:rPr>
          <w:noProof/>
          <w:lang w:val="en-US"/>
        </w:rPr>
        <w:t xml:space="preserve">individual </w:t>
      </w:r>
      <w:r w:rsidR="0040119E">
        <w:rPr>
          <w:noProof/>
          <w:lang w:val="en-US"/>
        </w:rPr>
        <w:t>macromolecule at one concentration)</w:t>
      </w:r>
      <w:r w:rsidR="00477DFF" w:rsidRPr="00477DFF">
        <w:rPr>
          <w:noProof/>
          <w:lang w:val="en-US"/>
        </w:rPr>
        <w:t xml:space="preserve"> </w:t>
      </w:r>
      <w:r w:rsidR="00477DFF" w:rsidRPr="00477DFF">
        <w:rPr>
          <w:i/>
          <w:noProof/>
          <w:lang w:val="en-US"/>
        </w:rPr>
        <w:t>(should be linked with the average of the logged Beamline parameters)</w:t>
      </w:r>
    </w:p>
    <w:p w:rsidR="0040119E" w:rsidRPr="00D64F1C" w:rsidRDefault="00970078" w:rsidP="00D71DF8">
      <w:pPr>
        <w:rPr>
          <w:b/>
          <w:noProof/>
          <w:lang w:val="en-US"/>
        </w:rPr>
      </w:pPr>
      <w:r>
        <w:rPr>
          <w:b/>
          <w:noProof/>
          <w:lang w:val="en-US"/>
        </w:rPr>
        <w:t>S</w:t>
      </w:r>
      <w:r w:rsidR="0040119E" w:rsidRPr="004E104A">
        <w:rPr>
          <w:b/>
          <w:noProof/>
          <w:lang w:val="en-US"/>
        </w:rPr>
        <w:t>eries</w:t>
      </w:r>
      <w:r w:rsidR="0040119E">
        <w:rPr>
          <w:noProof/>
          <w:lang w:val="en-US"/>
        </w:rPr>
        <w:t xml:space="preserve"> – combination of runs </w:t>
      </w:r>
      <w:r w:rsidR="00D64F1C">
        <w:rPr>
          <w:noProof/>
          <w:lang w:val="en-US"/>
        </w:rPr>
        <w:t>(buffer_</w:t>
      </w:r>
      <w:r w:rsidR="0040119E" w:rsidRPr="00D64F1C">
        <w:rPr>
          <w:noProof/>
          <w:lang w:val="en-US"/>
        </w:rPr>
        <w:t xml:space="preserve">before, macromolecule </w:t>
      </w:r>
      <w:r w:rsidR="00D64F1C">
        <w:rPr>
          <w:noProof/>
          <w:lang w:val="en-US"/>
        </w:rPr>
        <w:t>at one concentration and buffer_</w:t>
      </w:r>
      <w:r w:rsidR="0040119E" w:rsidRPr="00D64F1C">
        <w:rPr>
          <w:noProof/>
          <w:lang w:val="en-US"/>
        </w:rPr>
        <w:t>after)</w:t>
      </w:r>
      <w:r w:rsidR="00D64F1C" w:rsidRPr="00D64F1C">
        <w:rPr>
          <w:noProof/>
          <w:lang w:val="en-US"/>
        </w:rPr>
        <w:t>.</w:t>
      </w:r>
    </w:p>
    <w:p w:rsidR="004E104A" w:rsidRPr="00245554" w:rsidRDefault="004E104A" w:rsidP="004E104A">
      <w:pPr>
        <w:rPr>
          <w:noProof/>
          <w:lang w:val="en-US"/>
        </w:rPr>
      </w:pPr>
      <w:r w:rsidRPr="00CF1323">
        <w:rPr>
          <w:b/>
          <w:noProof/>
          <w:lang w:val="en-US"/>
        </w:rPr>
        <w:t>Data collection</w:t>
      </w:r>
      <w:r w:rsidR="00245554">
        <w:rPr>
          <w:b/>
          <w:noProof/>
          <w:lang w:val="en-US"/>
        </w:rPr>
        <w:t xml:space="preserve"> </w:t>
      </w:r>
      <w:r w:rsidR="00245554">
        <w:rPr>
          <w:noProof/>
          <w:lang w:val="en-US"/>
        </w:rPr>
        <w:t>–</w:t>
      </w:r>
      <w:r>
        <w:rPr>
          <w:noProof/>
          <w:lang w:val="en-US"/>
        </w:rPr>
        <w:t xml:space="preserve"> </w:t>
      </w:r>
      <w:r w:rsidR="001E240B">
        <w:rPr>
          <w:noProof/>
          <w:lang w:val="en-US"/>
        </w:rPr>
        <w:t xml:space="preserve">combined series for </w:t>
      </w:r>
      <w:r>
        <w:rPr>
          <w:noProof/>
          <w:lang w:val="en-US"/>
        </w:rPr>
        <w:t xml:space="preserve">one </w:t>
      </w:r>
      <w:r w:rsidR="00D64F1C">
        <w:rPr>
          <w:noProof/>
          <w:lang w:val="en-US"/>
        </w:rPr>
        <w:t xml:space="preserve">macromolecule </w:t>
      </w:r>
      <w:r>
        <w:rPr>
          <w:noProof/>
          <w:lang w:val="en-US"/>
        </w:rPr>
        <w:t xml:space="preserve"> (minimum 3 concentrations)</w:t>
      </w:r>
      <w:r w:rsidR="001E240B">
        <w:rPr>
          <w:noProof/>
          <w:lang w:val="en-US"/>
        </w:rPr>
        <w:t xml:space="preserve">. </w:t>
      </w:r>
      <w:r w:rsidR="001E240B" w:rsidRPr="00D64F1C">
        <w:rPr>
          <w:i/>
          <w:noProof/>
          <w:lang w:val="en-US"/>
        </w:rPr>
        <w:t>In a sequential data collection</w:t>
      </w:r>
      <w:r w:rsidR="00D64F1C" w:rsidRPr="00D64F1C">
        <w:rPr>
          <w:i/>
          <w:noProof/>
          <w:lang w:val="en-US"/>
        </w:rPr>
        <w:t>,</w:t>
      </w:r>
      <w:r w:rsidR="001E240B" w:rsidRPr="00D64F1C">
        <w:rPr>
          <w:i/>
          <w:noProof/>
          <w:lang w:val="en-US"/>
        </w:rPr>
        <w:t xml:space="preserve"> by deffinition all sample</w:t>
      </w:r>
      <w:r w:rsidR="00D64F1C" w:rsidRPr="00D64F1C">
        <w:rPr>
          <w:i/>
          <w:noProof/>
          <w:lang w:val="en-US"/>
        </w:rPr>
        <w:t>s</w:t>
      </w:r>
      <w:r w:rsidR="001E240B" w:rsidRPr="00D64F1C">
        <w:rPr>
          <w:i/>
          <w:noProof/>
          <w:lang w:val="en-US"/>
        </w:rPr>
        <w:t xml:space="preserve"> are in the same buffer there is only one buffer measurment between </w:t>
      </w:r>
      <w:r w:rsidR="00D64F1C" w:rsidRPr="00D64F1C">
        <w:rPr>
          <w:i/>
          <w:noProof/>
          <w:lang w:val="en-US"/>
        </w:rPr>
        <w:t>samples which is classed as both</w:t>
      </w:r>
      <w:r w:rsidR="00D64F1C">
        <w:rPr>
          <w:i/>
          <w:noProof/>
          <w:lang w:val="en-US"/>
        </w:rPr>
        <w:t xml:space="preserve"> the buffer_</w:t>
      </w:r>
      <w:r w:rsidR="00D64F1C" w:rsidRPr="00D64F1C">
        <w:rPr>
          <w:i/>
          <w:noProof/>
          <w:lang w:val="en-US"/>
        </w:rPr>
        <w:t xml:space="preserve">after in the first series and </w:t>
      </w:r>
      <w:r w:rsidR="00D64F1C">
        <w:rPr>
          <w:i/>
          <w:noProof/>
          <w:lang w:val="en-US"/>
        </w:rPr>
        <w:t>the buffer_</w:t>
      </w:r>
      <w:r w:rsidR="00D64F1C" w:rsidRPr="00D64F1C">
        <w:rPr>
          <w:i/>
          <w:noProof/>
          <w:lang w:val="en-US"/>
        </w:rPr>
        <w:t>before in the subsequent series.</w:t>
      </w:r>
    </w:p>
    <w:p w:rsidR="00D71DF8" w:rsidRDefault="00D71DF8" w:rsidP="00D71DF8">
      <w:pPr>
        <w:rPr>
          <w:noProof/>
          <w:lang w:val="en-US"/>
        </w:rPr>
      </w:pPr>
      <w:r w:rsidRPr="00CF1323">
        <w:rPr>
          <w:b/>
          <w:noProof/>
          <w:lang w:val="en-US"/>
        </w:rPr>
        <w:t>Experiment</w:t>
      </w:r>
      <w:r>
        <w:rPr>
          <w:noProof/>
          <w:lang w:val="en-US"/>
        </w:rPr>
        <w:t xml:space="preserve"> – The group of data collections that are required </w:t>
      </w:r>
      <w:r w:rsidR="00CD5DAB">
        <w:rPr>
          <w:noProof/>
          <w:lang w:val="en-US"/>
        </w:rPr>
        <w:t>to answer a biological question</w:t>
      </w:r>
      <w:r>
        <w:rPr>
          <w:noProof/>
          <w:lang w:val="en-US"/>
        </w:rPr>
        <w:t>.</w:t>
      </w:r>
    </w:p>
    <w:p w:rsidR="00B77476" w:rsidRDefault="00B77476" w:rsidP="00D71DF8">
      <w:pPr>
        <w:rPr>
          <w:noProof/>
          <w:lang w:val="en-US"/>
        </w:rPr>
      </w:pPr>
      <w:r w:rsidRPr="00B77476">
        <w:rPr>
          <w:b/>
          <w:noProof/>
          <w:lang w:val="en-US"/>
        </w:rPr>
        <w:t>Session</w:t>
      </w:r>
      <w:r w:rsidR="00245554">
        <w:rPr>
          <w:b/>
          <w:noProof/>
          <w:lang w:val="en-US"/>
        </w:rPr>
        <w:t xml:space="preserve"> </w:t>
      </w:r>
      <w:r w:rsidR="00245554" w:rsidRPr="00245554">
        <w:rPr>
          <w:noProof/>
          <w:lang w:val="en-US"/>
        </w:rPr>
        <w:t xml:space="preserve">– </w:t>
      </w:r>
      <w:r w:rsidRPr="00B77476">
        <w:rPr>
          <w:noProof/>
          <w:lang w:val="en-US"/>
        </w:rPr>
        <w:t>a slot of beamtime allocated to a particular proposal</w:t>
      </w:r>
      <w:r w:rsidR="00C6322F">
        <w:rPr>
          <w:noProof/>
          <w:lang w:val="en-US"/>
        </w:rPr>
        <w:t xml:space="preserve"> (may contain multiple experiments)</w:t>
      </w:r>
    </w:p>
    <w:p w:rsidR="009A037F" w:rsidRPr="00245554" w:rsidRDefault="009A037F" w:rsidP="00D71DF8">
      <w:pPr>
        <w:rPr>
          <w:b/>
          <w:noProof/>
          <w:lang w:val="en-US"/>
        </w:rPr>
      </w:pPr>
    </w:p>
    <w:p w:rsidR="009A037F" w:rsidRDefault="009A037F" w:rsidP="009A037F">
      <w:pPr>
        <w:rPr>
          <w:noProof/>
          <w:lang w:val="en-US"/>
        </w:rPr>
      </w:pPr>
      <w:r>
        <w:rPr>
          <w:noProof/>
          <w:lang w:val="en-US"/>
        </w:rPr>
        <w:t>Depending on the complexity of the system for some cases (structure validation for example) an experiment is an individual data collection. However, for others the experiment could be in a number of related parts (see example)</w:t>
      </w:r>
    </w:p>
    <w:p w:rsidR="00CB5723" w:rsidRDefault="00CB5723" w:rsidP="00D71DF8">
      <w:pPr>
        <w:rPr>
          <w:noProof/>
          <w:lang w:val="en-US"/>
        </w:rPr>
      </w:pPr>
    </w:p>
    <w:p w:rsidR="00CB5723" w:rsidRPr="009A0E4C" w:rsidRDefault="00245554" w:rsidP="009A4DC6">
      <w:pPr>
        <w:pStyle w:val="Heading3"/>
        <w:rPr>
          <w:noProof/>
          <w:lang w:val="en-US"/>
        </w:rPr>
      </w:pPr>
      <w:bookmarkStart w:id="4" w:name="_Toc320706120"/>
      <w:r>
        <w:rPr>
          <w:noProof/>
          <w:lang w:val="en-US"/>
        </w:rPr>
        <w:t xml:space="preserve">Data </w:t>
      </w:r>
      <w:r w:rsidR="005D0537">
        <w:rPr>
          <w:noProof/>
          <w:lang w:val="en-US"/>
        </w:rPr>
        <w:t>acquisition</w:t>
      </w:r>
      <w:bookmarkEnd w:id="4"/>
    </w:p>
    <w:p w:rsidR="00CB5723" w:rsidRPr="00245554" w:rsidRDefault="00CB5723" w:rsidP="00CB5723">
      <w:pPr>
        <w:rPr>
          <w:b/>
          <w:noProof/>
          <w:lang w:val="en-US"/>
        </w:rPr>
      </w:pPr>
      <w:r w:rsidRPr="000A5700">
        <w:rPr>
          <w:b/>
          <w:noProof/>
          <w:lang w:val="en-US"/>
        </w:rPr>
        <w:t>Number of Frames</w:t>
      </w:r>
      <w:r w:rsidR="00245554">
        <w:rPr>
          <w:noProof/>
          <w:lang w:val="en-US"/>
        </w:rPr>
        <w:t xml:space="preserve"> – The desired number of </w:t>
      </w:r>
      <w:r w:rsidR="00245554" w:rsidRPr="00245554">
        <w:rPr>
          <w:b/>
          <w:noProof/>
          <w:lang w:val="en-US"/>
        </w:rPr>
        <w:t>frames</w:t>
      </w:r>
      <w:r w:rsidR="00245554">
        <w:rPr>
          <w:noProof/>
          <w:lang w:val="en-US"/>
        </w:rPr>
        <w:t xml:space="preserve"> to be aquired for each </w:t>
      </w:r>
      <w:r w:rsidR="00245554" w:rsidRPr="00245554">
        <w:rPr>
          <w:b/>
          <w:noProof/>
          <w:lang w:val="en-US"/>
        </w:rPr>
        <w:t>measurment / run</w:t>
      </w:r>
    </w:p>
    <w:p w:rsidR="00245554" w:rsidRDefault="00CB5723" w:rsidP="00245554">
      <w:pPr>
        <w:rPr>
          <w:noProof/>
          <w:lang w:val="en-US"/>
        </w:rPr>
      </w:pPr>
      <w:r w:rsidRPr="000A5700">
        <w:rPr>
          <w:b/>
          <w:noProof/>
          <w:lang w:val="en-US"/>
        </w:rPr>
        <w:t>Time per frame</w:t>
      </w:r>
      <w:r w:rsidR="00245554">
        <w:rPr>
          <w:noProof/>
          <w:lang w:val="en-US"/>
        </w:rPr>
        <w:t xml:space="preserve"> – The duration of each individual </w:t>
      </w:r>
      <w:r w:rsidR="00245554" w:rsidRPr="00245554">
        <w:rPr>
          <w:b/>
          <w:noProof/>
          <w:lang w:val="en-US"/>
        </w:rPr>
        <w:t>frame</w:t>
      </w:r>
      <w:r w:rsidR="00245554">
        <w:rPr>
          <w:noProof/>
          <w:lang w:val="en-US"/>
        </w:rPr>
        <w:t xml:space="preserve"> in a </w:t>
      </w:r>
      <w:r w:rsidR="00245554" w:rsidRPr="00245554">
        <w:rPr>
          <w:b/>
          <w:noProof/>
          <w:lang w:val="en-US"/>
        </w:rPr>
        <w:t>measurment / run</w:t>
      </w:r>
    </w:p>
    <w:p w:rsidR="00245554" w:rsidRDefault="00245554" w:rsidP="00245554">
      <w:pPr>
        <w:rPr>
          <w:noProof/>
          <w:lang w:val="en-US"/>
        </w:rPr>
      </w:pPr>
      <w:r w:rsidRPr="000A5700">
        <w:rPr>
          <w:b/>
          <w:noProof/>
          <w:lang w:val="en-US"/>
        </w:rPr>
        <w:t xml:space="preserve">Transmission </w:t>
      </w:r>
      <w:r>
        <w:rPr>
          <w:noProof/>
          <w:lang w:val="en-US"/>
        </w:rPr>
        <w:t>– The % X-ray transmission to be used for each</w:t>
      </w:r>
      <w:r w:rsidRPr="00245554">
        <w:rPr>
          <w:b/>
          <w:noProof/>
          <w:lang w:val="en-US"/>
        </w:rPr>
        <w:t xml:space="preserve"> measurment / run</w:t>
      </w:r>
    </w:p>
    <w:p w:rsidR="00CB5723" w:rsidRDefault="00CB5723" w:rsidP="00CB5723">
      <w:pPr>
        <w:rPr>
          <w:noProof/>
          <w:lang w:val="en-US"/>
        </w:rPr>
      </w:pPr>
      <w:r w:rsidRPr="000A5700">
        <w:rPr>
          <w:b/>
          <w:noProof/>
          <w:lang w:val="en-US"/>
        </w:rPr>
        <w:t xml:space="preserve">Energy </w:t>
      </w:r>
      <w:r>
        <w:rPr>
          <w:noProof/>
          <w:lang w:val="en-US"/>
        </w:rPr>
        <w:t xml:space="preserve">–  </w:t>
      </w:r>
      <w:r w:rsidR="00245554">
        <w:rPr>
          <w:noProof/>
          <w:lang w:val="en-US"/>
        </w:rPr>
        <w:t xml:space="preserve">the X-ray energy used for each </w:t>
      </w:r>
      <w:r w:rsidR="00245554" w:rsidRPr="00245554">
        <w:rPr>
          <w:b/>
          <w:noProof/>
          <w:lang w:val="en-US"/>
        </w:rPr>
        <w:t>measurment / run</w:t>
      </w:r>
    </w:p>
    <w:p w:rsidR="00F86F60" w:rsidRDefault="00F86F60" w:rsidP="00F86F60">
      <w:pPr>
        <w:rPr>
          <w:noProof/>
          <w:lang w:val="en-US"/>
        </w:rPr>
      </w:pPr>
    </w:p>
    <w:p w:rsidR="009A037F" w:rsidRPr="005D0537" w:rsidRDefault="009A037F" w:rsidP="005D0537">
      <w:pPr>
        <w:pStyle w:val="CommentText"/>
      </w:pPr>
      <w:r>
        <w:rPr>
          <w:noProof/>
          <w:lang w:val="en-US"/>
        </w:rPr>
        <w:t xml:space="preserve">Acquisition parameters should normally be kept the same for all </w:t>
      </w:r>
      <w:r w:rsidRPr="00970D5A">
        <w:rPr>
          <w:b/>
          <w:noProof/>
          <w:lang w:val="en-US"/>
        </w:rPr>
        <w:t>measurments</w:t>
      </w:r>
      <w:r>
        <w:rPr>
          <w:noProof/>
          <w:lang w:val="en-US"/>
        </w:rPr>
        <w:t xml:space="preserve"> in a </w:t>
      </w:r>
      <w:r w:rsidRPr="00970D5A">
        <w:rPr>
          <w:b/>
          <w:noProof/>
          <w:lang w:val="en-US"/>
        </w:rPr>
        <w:t>data collection</w:t>
      </w:r>
      <w:r>
        <w:rPr>
          <w:noProof/>
          <w:lang w:val="en-US"/>
        </w:rPr>
        <w:t xml:space="preserve"> and all </w:t>
      </w:r>
      <w:r w:rsidRPr="00970D5A">
        <w:rPr>
          <w:b/>
          <w:noProof/>
          <w:lang w:val="en-US"/>
        </w:rPr>
        <w:t>data collections</w:t>
      </w:r>
      <w:r>
        <w:rPr>
          <w:noProof/>
          <w:lang w:val="en-US"/>
        </w:rPr>
        <w:t xml:space="preserve"> in an </w:t>
      </w:r>
      <w:r w:rsidRPr="00970D5A">
        <w:rPr>
          <w:b/>
          <w:noProof/>
          <w:lang w:val="en-US"/>
        </w:rPr>
        <w:t>experiment</w:t>
      </w:r>
      <w:r>
        <w:rPr>
          <w:noProof/>
          <w:lang w:val="en-US"/>
        </w:rPr>
        <w:t xml:space="preserve">. However, as some </w:t>
      </w:r>
      <w:r w:rsidRPr="00970D5A">
        <w:rPr>
          <w:b/>
          <w:noProof/>
          <w:lang w:val="en-US"/>
        </w:rPr>
        <w:t>samples</w:t>
      </w:r>
      <w:r>
        <w:rPr>
          <w:noProof/>
          <w:lang w:val="en-US"/>
        </w:rPr>
        <w:t xml:space="preserve"> my have different radiation sensitivity it is possible that some </w:t>
      </w:r>
      <w:r w:rsidRPr="00970D5A">
        <w:rPr>
          <w:b/>
          <w:noProof/>
          <w:lang w:val="en-US"/>
        </w:rPr>
        <w:t>macromolecules</w:t>
      </w:r>
      <w:r>
        <w:rPr>
          <w:noProof/>
          <w:lang w:val="en-US"/>
        </w:rPr>
        <w:t xml:space="preserve"> have to be treated differently. Furthermore as the deffinition of radiation sensitivity is impirical starting from the first </w:t>
      </w:r>
      <w:r w:rsidRPr="00970D5A">
        <w:rPr>
          <w:b/>
          <w:noProof/>
          <w:lang w:val="en-US"/>
        </w:rPr>
        <w:t>sample measurment</w:t>
      </w:r>
      <w:r>
        <w:rPr>
          <w:noProof/>
          <w:lang w:val="en-US"/>
        </w:rPr>
        <w:t xml:space="preserve"> in the </w:t>
      </w:r>
      <w:r w:rsidRPr="00970D5A">
        <w:rPr>
          <w:b/>
          <w:noProof/>
          <w:lang w:val="en-US"/>
        </w:rPr>
        <w:t>series</w:t>
      </w:r>
      <w:r>
        <w:rPr>
          <w:noProof/>
          <w:lang w:val="en-US"/>
        </w:rPr>
        <w:t>, based on analysis it could be seen that the acquisition param</w:t>
      </w:r>
      <w:r w:rsidR="00970D5A">
        <w:rPr>
          <w:noProof/>
          <w:lang w:val="en-US"/>
        </w:rPr>
        <w:t>e</w:t>
      </w:r>
      <w:r>
        <w:rPr>
          <w:noProof/>
          <w:lang w:val="en-US"/>
        </w:rPr>
        <w:t>ters (including sample volume) need to be modif</w:t>
      </w:r>
      <w:r w:rsidR="00A92463">
        <w:rPr>
          <w:noProof/>
          <w:lang w:val="en-US"/>
        </w:rPr>
        <w:t>i</w:t>
      </w:r>
      <w:r>
        <w:rPr>
          <w:noProof/>
          <w:lang w:val="en-US"/>
        </w:rPr>
        <w:t>ed to improve data quality / confidence. Thus it is possible</w:t>
      </w:r>
      <w:r w:rsidR="00970D5A">
        <w:rPr>
          <w:noProof/>
          <w:lang w:val="en-US"/>
        </w:rPr>
        <w:t xml:space="preserve"> (though not ideal)</w:t>
      </w:r>
      <w:r>
        <w:rPr>
          <w:noProof/>
          <w:lang w:val="en-US"/>
        </w:rPr>
        <w:t xml:space="preserve"> that the data acquisition parameters </w:t>
      </w:r>
      <w:r w:rsidR="00970D5A">
        <w:rPr>
          <w:noProof/>
          <w:lang w:val="en-US"/>
        </w:rPr>
        <w:t>will be modified</w:t>
      </w:r>
      <w:r>
        <w:rPr>
          <w:noProof/>
          <w:lang w:val="en-US"/>
        </w:rPr>
        <w:t xml:space="preserve"> for </w:t>
      </w:r>
      <w:r w:rsidR="00970D5A">
        <w:rPr>
          <w:noProof/>
          <w:lang w:val="en-US"/>
        </w:rPr>
        <w:t xml:space="preserve">the subsequent </w:t>
      </w:r>
      <w:r>
        <w:rPr>
          <w:noProof/>
          <w:lang w:val="en-US"/>
        </w:rPr>
        <w:t xml:space="preserve"> </w:t>
      </w:r>
      <w:r w:rsidRPr="00970D5A">
        <w:rPr>
          <w:b/>
          <w:noProof/>
          <w:lang w:val="en-US"/>
        </w:rPr>
        <w:t>measurment / run</w:t>
      </w:r>
      <w:r>
        <w:rPr>
          <w:noProof/>
          <w:lang w:val="en-US"/>
        </w:rPr>
        <w:t xml:space="preserve">. </w:t>
      </w:r>
      <w:r w:rsidR="005D0537">
        <w:rPr>
          <w:noProof/>
          <w:lang w:val="en-US"/>
        </w:rPr>
        <w:t xml:space="preserve">However, </w:t>
      </w:r>
      <w:r w:rsidR="005D0537">
        <w:t xml:space="preserve">it should be strongly encouraged that the acquisition parameters should be the same for a data collection! </w:t>
      </w:r>
      <w:r>
        <w:rPr>
          <w:noProof/>
          <w:lang w:val="en-US"/>
        </w:rPr>
        <w:t>As exposure time/intensity are normalized for and variations in energy should be corrected for by a change in the scattering vector (s)</w:t>
      </w:r>
      <w:r w:rsidR="00970D5A">
        <w:rPr>
          <w:noProof/>
          <w:lang w:val="en-US"/>
        </w:rPr>
        <w:t xml:space="preserve"> scaling, data acquisition variations should not block downstream processing</w:t>
      </w:r>
      <w:r>
        <w:rPr>
          <w:noProof/>
          <w:lang w:val="en-US"/>
        </w:rPr>
        <w:t>.</w:t>
      </w:r>
    </w:p>
    <w:p w:rsidR="009A0E4C" w:rsidRPr="00026702" w:rsidRDefault="009A0E4C" w:rsidP="00D71DF8">
      <w:pPr>
        <w:rPr>
          <w:b/>
          <w:noProof/>
          <w:u w:val="single"/>
          <w:lang w:val="en-US"/>
        </w:rPr>
      </w:pPr>
    </w:p>
    <w:p w:rsidR="009A0E4C" w:rsidRPr="009A0E4C" w:rsidRDefault="009A0E4C" w:rsidP="009A4DC6">
      <w:pPr>
        <w:pStyle w:val="Heading3"/>
        <w:rPr>
          <w:noProof/>
          <w:lang w:val="en-US"/>
        </w:rPr>
      </w:pPr>
      <w:bookmarkStart w:id="5" w:name="_Toc320706121"/>
      <w:r w:rsidRPr="009A0E4C">
        <w:rPr>
          <w:noProof/>
          <w:lang w:val="en-US"/>
        </w:rPr>
        <w:t>Data processing</w:t>
      </w:r>
      <w:bookmarkEnd w:id="5"/>
    </w:p>
    <w:p w:rsidR="006445A7" w:rsidRDefault="006445A7" w:rsidP="00D71DF8">
      <w:pPr>
        <w:rPr>
          <w:noProof/>
          <w:lang w:val="en-US"/>
        </w:rPr>
      </w:pPr>
      <w:r w:rsidRPr="006445A7">
        <w:rPr>
          <w:b/>
          <w:noProof/>
          <w:lang w:val="en-US"/>
        </w:rPr>
        <w:t>Subtraction</w:t>
      </w:r>
      <w:r>
        <w:rPr>
          <w:noProof/>
          <w:lang w:val="en-US"/>
        </w:rPr>
        <w:t xml:space="preserve"> –</w:t>
      </w:r>
      <w:r w:rsidR="001E240B">
        <w:rPr>
          <w:noProof/>
          <w:lang w:val="en-US"/>
        </w:rPr>
        <w:t xml:space="preserve"> B</w:t>
      </w:r>
      <w:r>
        <w:rPr>
          <w:noProof/>
          <w:lang w:val="en-US"/>
        </w:rPr>
        <w:t xml:space="preserve">ackground corrected </w:t>
      </w:r>
      <w:r w:rsidR="00420086">
        <w:rPr>
          <w:noProof/>
          <w:lang w:val="en-US"/>
        </w:rPr>
        <w:t xml:space="preserve">(averaged buffer subtracted) macromolecule </w:t>
      </w:r>
      <w:r w:rsidR="001E240B">
        <w:rPr>
          <w:noProof/>
          <w:lang w:val="en-US"/>
        </w:rPr>
        <w:t>measurement</w:t>
      </w:r>
      <w:r w:rsidR="00420086">
        <w:rPr>
          <w:noProof/>
          <w:lang w:val="en-US"/>
        </w:rPr>
        <w:t>.</w:t>
      </w:r>
      <w:r w:rsidR="001E240B">
        <w:rPr>
          <w:noProof/>
          <w:lang w:val="en-US"/>
        </w:rPr>
        <w:t xml:space="preserve"> </w:t>
      </w:r>
    </w:p>
    <w:p w:rsidR="001E240B" w:rsidRDefault="001E240B" w:rsidP="00D71DF8">
      <w:pPr>
        <w:rPr>
          <w:noProof/>
          <w:lang w:val="en-US"/>
        </w:rPr>
      </w:pPr>
      <w:r w:rsidRPr="001E240B">
        <w:rPr>
          <w:b/>
          <w:noProof/>
          <w:lang w:val="en-US"/>
        </w:rPr>
        <w:t>Merged curve</w:t>
      </w:r>
      <w:r>
        <w:rPr>
          <w:noProof/>
          <w:lang w:val="en-US"/>
        </w:rPr>
        <w:t xml:space="preserve"> – </w:t>
      </w:r>
      <w:r w:rsidR="00613CA1">
        <w:rPr>
          <w:noProof/>
          <w:lang w:val="en-US"/>
        </w:rPr>
        <w:t>combination of all subtractions</w:t>
      </w:r>
      <w:r>
        <w:rPr>
          <w:noProof/>
          <w:lang w:val="en-US"/>
        </w:rPr>
        <w:t xml:space="preserve"> from a data collection </w:t>
      </w:r>
      <w:r w:rsidR="00613CA1">
        <w:rPr>
          <w:noProof/>
          <w:lang w:val="en-US"/>
        </w:rPr>
        <w:t xml:space="preserve">(corrected for interparticle scattering effects) </w:t>
      </w:r>
      <w:r>
        <w:rPr>
          <w:noProof/>
          <w:lang w:val="en-US"/>
        </w:rPr>
        <w:t>which corresponds to the scatterin</w:t>
      </w:r>
      <w:r w:rsidR="00613CA1">
        <w:rPr>
          <w:noProof/>
          <w:lang w:val="en-US"/>
        </w:rPr>
        <w:t>g from the macromolecule free f</w:t>
      </w:r>
      <w:r>
        <w:rPr>
          <w:noProof/>
          <w:lang w:val="en-US"/>
        </w:rPr>
        <w:t>r</w:t>
      </w:r>
      <w:r w:rsidR="00613CA1">
        <w:rPr>
          <w:noProof/>
          <w:lang w:val="en-US"/>
        </w:rPr>
        <w:t xml:space="preserve">om concentration </w:t>
      </w:r>
      <w:r>
        <w:rPr>
          <w:noProof/>
          <w:lang w:val="en-US"/>
        </w:rPr>
        <w:t>effects</w:t>
      </w:r>
      <w:r w:rsidR="00613CA1">
        <w:rPr>
          <w:noProof/>
          <w:lang w:val="en-US"/>
        </w:rPr>
        <w:t>.</w:t>
      </w:r>
    </w:p>
    <w:p w:rsidR="009A0E4C" w:rsidRPr="00CC4288" w:rsidRDefault="00CC4288" w:rsidP="00DF27F0">
      <w:pPr>
        <w:pStyle w:val="ListBullet"/>
        <w:numPr>
          <w:ilvl w:val="0"/>
          <w:numId w:val="0"/>
        </w:numPr>
        <w:rPr>
          <w:lang w:val="en-US"/>
        </w:rPr>
      </w:pPr>
      <w:r>
        <w:rPr>
          <w:b/>
          <w:lang w:val="en-US"/>
        </w:rPr>
        <w:t xml:space="preserve">Structure </w:t>
      </w:r>
      <w:r>
        <w:rPr>
          <w:lang w:val="en-US"/>
        </w:rPr>
        <w:t xml:space="preserve">– complimentary structural information from other techniques (MX, NMR, </w:t>
      </w:r>
      <w:r w:rsidR="00CB2987">
        <w:rPr>
          <w:lang w:val="en-US"/>
        </w:rPr>
        <w:t>EM, etc</w:t>
      </w:r>
      <w:r>
        <w:rPr>
          <w:lang w:val="en-US"/>
        </w:rPr>
        <w:t>.) in PDB format for comparison to experimental data</w:t>
      </w:r>
    </w:p>
    <w:p w:rsidR="00CC4288" w:rsidRDefault="00CC4288" w:rsidP="00DF27F0">
      <w:pPr>
        <w:pStyle w:val="ListBullet"/>
        <w:numPr>
          <w:ilvl w:val="0"/>
          <w:numId w:val="0"/>
        </w:numPr>
        <w:rPr>
          <w:b/>
          <w:lang w:val="en-US"/>
        </w:rPr>
      </w:pPr>
    </w:p>
    <w:p w:rsidR="009A0E4C" w:rsidRDefault="009A0E4C" w:rsidP="009A0E4C">
      <w:pPr>
        <w:rPr>
          <w:lang w:val="en-US"/>
        </w:rPr>
      </w:pPr>
      <w:r w:rsidRPr="009A0E4C">
        <w:rPr>
          <w:b/>
          <w:u w:val="single"/>
          <w:lang w:val="en-US"/>
        </w:rPr>
        <w:t>Shipping</w:t>
      </w:r>
      <w:r w:rsidRPr="009A0E4C">
        <w:rPr>
          <w:lang w:val="en-US"/>
        </w:rPr>
        <w:t xml:space="preserve"> </w:t>
      </w:r>
      <w:r>
        <w:rPr>
          <w:lang w:val="en-US"/>
        </w:rPr>
        <w:t>(Note: in brackets are the terms used for MX experiments)</w:t>
      </w:r>
    </w:p>
    <w:p w:rsidR="00DF27F0" w:rsidRDefault="00DF27F0" w:rsidP="00DF27F0">
      <w:pPr>
        <w:pStyle w:val="ListBullet"/>
        <w:numPr>
          <w:ilvl w:val="0"/>
          <w:numId w:val="0"/>
        </w:numPr>
        <w:rPr>
          <w:lang w:val="en-US"/>
        </w:rPr>
      </w:pPr>
      <w:r w:rsidRPr="00DF27F0">
        <w:rPr>
          <w:b/>
          <w:lang w:val="en-US"/>
        </w:rPr>
        <w:t>Stock solutions</w:t>
      </w:r>
      <w:r>
        <w:rPr>
          <w:lang w:val="en-US"/>
        </w:rPr>
        <w:t xml:space="preserve"> –</w:t>
      </w:r>
      <w:r w:rsidRPr="00DF27F0">
        <w:t xml:space="preserve"> </w:t>
      </w:r>
      <w:r w:rsidRPr="00DF27F0">
        <w:rPr>
          <w:lang w:val="en-US"/>
        </w:rPr>
        <w:t>set of samples and buffers (perhaps not diluted) for fina</w:t>
      </w:r>
      <w:r>
        <w:rPr>
          <w:lang w:val="en-US"/>
        </w:rPr>
        <w:t xml:space="preserve">l preparation onsite in case of </w:t>
      </w:r>
      <w:r w:rsidRPr="00DF27F0">
        <w:rPr>
          <w:lang w:val="en-US"/>
        </w:rPr>
        <w:t>additional procedures necessary</w:t>
      </w:r>
    </w:p>
    <w:p w:rsidR="00012CD3" w:rsidRDefault="00012CD3" w:rsidP="00012CD3">
      <w:pPr>
        <w:pStyle w:val="ListBullet"/>
        <w:numPr>
          <w:ilvl w:val="0"/>
          <w:numId w:val="0"/>
        </w:numPr>
        <w:rPr>
          <w:lang w:val="en-US"/>
        </w:rPr>
      </w:pPr>
      <w:r w:rsidRPr="00012CD3">
        <w:rPr>
          <w:b/>
          <w:lang w:val="en-US"/>
        </w:rPr>
        <w:t>Sample Case (MX Dewar)</w:t>
      </w:r>
      <w:r>
        <w:rPr>
          <w:lang w:val="en-US"/>
        </w:rPr>
        <w:t xml:space="preserve"> </w:t>
      </w:r>
      <w:r w:rsidR="00245554">
        <w:rPr>
          <w:lang w:val="en-US"/>
        </w:rPr>
        <w:t>–</w:t>
      </w:r>
      <w:r>
        <w:rPr>
          <w:lang w:val="en-US"/>
        </w:rPr>
        <w:t xml:space="preserve"> B</w:t>
      </w:r>
      <w:r w:rsidRPr="00217F93">
        <w:rPr>
          <w:lang w:val="en-US"/>
        </w:rPr>
        <w:t>ox with Sample Plates or stock solutions that will be physically sent to the ESRF or brought by the User.</w:t>
      </w:r>
    </w:p>
    <w:p w:rsidR="00012CD3" w:rsidRDefault="00012CD3" w:rsidP="00012CD3">
      <w:pPr>
        <w:rPr>
          <w:noProof/>
          <w:lang w:val="en-US"/>
        </w:rPr>
      </w:pPr>
      <w:r w:rsidRPr="00217F93">
        <w:rPr>
          <w:b/>
          <w:noProof/>
          <w:lang w:val="en-US"/>
        </w:rPr>
        <w:t>Sample plate</w:t>
      </w:r>
      <w:r>
        <w:rPr>
          <w:b/>
          <w:noProof/>
          <w:lang w:val="en-US"/>
        </w:rPr>
        <w:t xml:space="preserve"> (MX Container)</w:t>
      </w:r>
      <w:r>
        <w:rPr>
          <w:noProof/>
          <w:lang w:val="en-US"/>
        </w:rPr>
        <w:t xml:space="preserve"> – Prepared samples (buffers and or samples) in a 96 wellplate (or other deffined option) </w:t>
      </w:r>
    </w:p>
    <w:p w:rsidR="00012CD3" w:rsidRDefault="00012CD3" w:rsidP="00012CD3">
      <w:pPr>
        <w:pStyle w:val="ListBullet"/>
        <w:numPr>
          <w:ilvl w:val="0"/>
          <w:numId w:val="0"/>
        </w:numPr>
        <w:rPr>
          <w:noProof/>
          <w:lang w:val="en-US"/>
        </w:rPr>
      </w:pPr>
      <w:r w:rsidRPr="00012CD3">
        <w:rPr>
          <w:b/>
          <w:noProof/>
          <w:lang w:val="en-US"/>
        </w:rPr>
        <w:t>Shipment</w:t>
      </w:r>
      <w:r>
        <w:rPr>
          <w:b/>
          <w:noProof/>
          <w:lang w:val="en-US"/>
        </w:rPr>
        <w:t xml:space="preserve"> </w:t>
      </w:r>
      <w:r w:rsidR="00245554" w:rsidRPr="00245554">
        <w:rPr>
          <w:noProof/>
          <w:lang w:val="en-US"/>
        </w:rPr>
        <w:t>–</w:t>
      </w:r>
      <w:r>
        <w:rPr>
          <w:b/>
          <w:noProof/>
          <w:lang w:val="en-US"/>
        </w:rPr>
        <w:t xml:space="preserve"> </w:t>
      </w:r>
      <w:r w:rsidRPr="00012CD3">
        <w:rPr>
          <w:noProof/>
          <w:lang w:val="en-US"/>
        </w:rPr>
        <w:t>Set of Sample Cases sent to the ESRF (or brought at the ESRF by the User) at the same time with the same courier company.</w:t>
      </w:r>
    </w:p>
    <w:p w:rsidR="00026702" w:rsidRDefault="00026702" w:rsidP="00012CD3">
      <w:pPr>
        <w:pStyle w:val="ListBullet"/>
        <w:numPr>
          <w:ilvl w:val="0"/>
          <w:numId w:val="0"/>
        </w:numPr>
        <w:rPr>
          <w:noProof/>
          <w:lang w:val="en-US"/>
        </w:rPr>
      </w:pPr>
    </w:p>
    <w:p w:rsidR="00026702" w:rsidRDefault="00026702" w:rsidP="00012CD3">
      <w:pPr>
        <w:pStyle w:val="ListBullet"/>
        <w:numPr>
          <w:ilvl w:val="0"/>
          <w:numId w:val="0"/>
        </w:numPr>
        <w:rPr>
          <w:b/>
          <w:noProof/>
          <w:lang w:val="en-US"/>
        </w:rPr>
      </w:pPr>
    </w:p>
    <w:p w:rsidR="00C323C5" w:rsidRDefault="00C323C5" w:rsidP="00012CD3">
      <w:pPr>
        <w:pStyle w:val="ListBullet"/>
        <w:numPr>
          <w:ilvl w:val="0"/>
          <w:numId w:val="0"/>
        </w:numPr>
        <w:rPr>
          <w:b/>
          <w:noProof/>
          <w:lang w:val="en-US"/>
        </w:rPr>
      </w:pPr>
    </w:p>
    <w:p w:rsidR="00C323C5" w:rsidRDefault="00C323C5" w:rsidP="00012CD3">
      <w:pPr>
        <w:pStyle w:val="ListBullet"/>
        <w:numPr>
          <w:ilvl w:val="0"/>
          <w:numId w:val="0"/>
        </w:numPr>
        <w:rPr>
          <w:b/>
          <w:noProof/>
          <w:lang w:val="en-US"/>
        </w:rPr>
      </w:pPr>
    </w:p>
    <w:p w:rsidR="00C323C5" w:rsidRDefault="00C323C5" w:rsidP="00012CD3">
      <w:pPr>
        <w:pStyle w:val="ListBullet"/>
        <w:numPr>
          <w:ilvl w:val="0"/>
          <w:numId w:val="0"/>
        </w:numPr>
        <w:rPr>
          <w:b/>
          <w:noProof/>
          <w:lang w:val="en-US"/>
        </w:rPr>
      </w:pPr>
    </w:p>
    <w:p w:rsidR="00C323C5" w:rsidRDefault="00C323C5" w:rsidP="00012CD3">
      <w:pPr>
        <w:pStyle w:val="ListBullet"/>
        <w:numPr>
          <w:ilvl w:val="0"/>
          <w:numId w:val="0"/>
        </w:numPr>
        <w:rPr>
          <w:b/>
          <w:noProof/>
          <w:lang w:val="en-US"/>
        </w:rPr>
      </w:pPr>
    </w:p>
    <w:p w:rsidR="00C323C5" w:rsidRDefault="00C323C5" w:rsidP="00012CD3">
      <w:pPr>
        <w:pStyle w:val="ListBullet"/>
        <w:numPr>
          <w:ilvl w:val="0"/>
          <w:numId w:val="0"/>
        </w:numPr>
        <w:rPr>
          <w:b/>
          <w:noProof/>
          <w:lang w:val="en-US"/>
        </w:rPr>
      </w:pPr>
    </w:p>
    <w:p w:rsidR="00C323C5" w:rsidRPr="00245554" w:rsidRDefault="00C323C5" w:rsidP="00012CD3">
      <w:pPr>
        <w:pStyle w:val="ListBullet"/>
        <w:numPr>
          <w:ilvl w:val="0"/>
          <w:numId w:val="0"/>
        </w:numPr>
        <w:rPr>
          <w:b/>
          <w:noProof/>
          <w:lang w:val="en-US"/>
        </w:rPr>
      </w:pPr>
    </w:p>
    <w:p w:rsidR="004E4EE3" w:rsidRPr="009A4DC6" w:rsidRDefault="00305AE6" w:rsidP="00CD5DAB">
      <w:pPr>
        <w:pStyle w:val="Heading2"/>
        <w:rPr>
          <w:lang w:val="en-US"/>
        </w:rPr>
      </w:pPr>
      <w:bookmarkStart w:id="6" w:name="_Toc320706122"/>
      <w:r w:rsidRPr="009A4DC6">
        <w:rPr>
          <w:lang w:val="en-US"/>
        </w:rPr>
        <w:lastRenderedPageBreak/>
        <w:t>Definitions</w:t>
      </w:r>
      <w:bookmarkEnd w:id="6"/>
    </w:p>
    <w:p w:rsidR="009054D2" w:rsidRPr="009054D2" w:rsidRDefault="00C323C5" w:rsidP="009A4DC6">
      <w:pPr>
        <w:pStyle w:val="Heading3"/>
      </w:pPr>
      <w:bookmarkStart w:id="7" w:name="_Toc320706123"/>
      <w:r>
        <w:t>M</w:t>
      </w:r>
      <w:r w:rsidR="009054D2">
        <w:t>acromolecule</w:t>
      </w:r>
      <w:bookmarkEnd w:id="7"/>
      <w:r w:rsidR="009054D2">
        <w:t xml:space="preserve"> </w:t>
      </w:r>
    </w:p>
    <w:p w:rsidR="009054D2" w:rsidRPr="009054D2" w:rsidRDefault="009054D2" w:rsidP="00C36D66">
      <w:pPr>
        <w:pStyle w:val="ListBullet"/>
      </w:pPr>
      <w:r w:rsidRPr="009054D2">
        <w:t xml:space="preserve">A </w:t>
      </w:r>
      <w:r w:rsidRPr="009054D2">
        <w:rPr>
          <w:lang w:val="en-US"/>
        </w:rPr>
        <w:t>name</w:t>
      </w:r>
      <w:r>
        <w:rPr>
          <w:lang w:val="en-US"/>
        </w:rPr>
        <w:t xml:space="preserve"> </w:t>
      </w:r>
    </w:p>
    <w:p w:rsidR="009054D2" w:rsidRPr="00F86F60" w:rsidRDefault="00C36D66" w:rsidP="00C36D66">
      <w:pPr>
        <w:pStyle w:val="ListBullet"/>
        <w:numPr>
          <w:ilvl w:val="1"/>
          <w:numId w:val="5"/>
        </w:numPr>
        <w:rPr>
          <w:lang w:val="en-US"/>
        </w:rPr>
      </w:pPr>
      <w:r w:rsidRPr="00F86F60">
        <w:rPr>
          <w:lang w:val="en-US"/>
        </w:rPr>
        <w:t>A</w:t>
      </w:r>
      <w:r w:rsidR="009054D2" w:rsidRPr="00F86F60">
        <w:rPr>
          <w:lang w:val="en-US"/>
        </w:rPr>
        <w:t xml:space="preserve">n acronym </w:t>
      </w:r>
    </w:p>
    <w:p w:rsidR="004D5454" w:rsidRDefault="004D5454" w:rsidP="00C36D66">
      <w:pPr>
        <w:pStyle w:val="ListBullet"/>
        <w:rPr>
          <w:lang w:val="en-US"/>
        </w:rPr>
      </w:pPr>
      <w:r w:rsidRPr="00F86F60">
        <w:rPr>
          <w:lang w:val="en-US"/>
        </w:rPr>
        <w:t>Biological details</w:t>
      </w:r>
    </w:p>
    <w:p w:rsidR="009054D2" w:rsidRDefault="009054D2" w:rsidP="004D5454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Molecular mass (kD)</w:t>
      </w:r>
    </w:p>
    <w:p w:rsidR="009054D2" w:rsidRDefault="009054D2" w:rsidP="009054D2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Extinction coefficient (M</w:t>
      </w:r>
      <w:r w:rsidRPr="00E13E1A">
        <w:rPr>
          <w:vertAlign w:val="superscript"/>
          <w:lang w:val="en-US"/>
        </w:rPr>
        <w:t>-1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cm</w:t>
      </w:r>
      <w:r w:rsidRPr="00E13E1A">
        <w:rPr>
          <w:vertAlign w:val="superscript"/>
          <w:lang w:val="en-US"/>
        </w:rPr>
        <w:t>-1</w:t>
      </w:r>
      <w:r>
        <w:rPr>
          <w:lang w:val="en-US"/>
        </w:rPr>
        <w:t>)</w:t>
      </w:r>
      <w:r w:rsidRPr="009054D2">
        <w:rPr>
          <w:lang w:val="en-US"/>
        </w:rPr>
        <w:t xml:space="preserve"> </w:t>
      </w:r>
      <w:r w:rsidR="004D5454">
        <w:rPr>
          <w:lang w:val="en-US"/>
        </w:rPr>
        <w:t>(for concentration scaling for UV S</w:t>
      </w:r>
      <w:r w:rsidR="00D445B6">
        <w:rPr>
          <w:lang w:val="en-US"/>
        </w:rPr>
        <w:t>pe</w:t>
      </w:r>
      <w:r w:rsidR="004D5454">
        <w:rPr>
          <w:lang w:val="en-US"/>
        </w:rPr>
        <w:t>ctrophotometer in either HPLC or SC)</w:t>
      </w:r>
    </w:p>
    <w:p w:rsidR="006A6E68" w:rsidRDefault="004D5454" w:rsidP="009054D2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N</w:t>
      </w:r>
      <w:r w:rsidR="009054D2">
        <w:rPr>
          <w:lang w:val="en-US"/>
        </w:rPr>
        <w:t>umber of individual</w:t>
      </w:r>
      <w:r w:rsidR="006A6E68">
        <w:rPr>
          <w:lang w:val="en-US"/>
        </w:rPr>
        <w:t>:</w:t>
      </w:r>
    </w:p>
    <w:p w:rsidR="009054D2" w:rsidRDefault="006A6E68" w:rsidP="006A6E68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P</w:t>
      </w:r>
      <w:r w:rsidR="009054D2">
        <w:rPr>
          <w:lang w:val="en-US"/>
        </w:rPr>
        <w:t>rotein chains and residues in each</w:t>
      </w:r>
    </w:p>
    <w:p w:rsidR="009054D2" w:rsidRDefault="009054D2" w:rsidP="006A6E68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DNA strands and bases in each</w:t>
      </w:r>
    </w:p>
    <w:p w:rsidR="009054D2" w:rsidRDefault="009054D2" w:rsidP="006A6E68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RNA strands and bases in each</w:t>
      </w:r>
    </w:p>
    <w:p w:rsidR="00C36D66" w:rsidRDefault="009054D2" w:rsidP="00C36D6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Sequence</w:t>
      </w:r>
    </w:p>
    <w:p w:rsidR="00CB112C" w:rsidRDefault="00CB112C" w:rsidP="00C36D6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List of possible </w:t>
      </w:r>
      <w:r w:rsidRPr="0086427A">
        <w:rPr>
          <w:b/>
          <w:lang w:val="en-US"/>
        </w:rPr>
        <w:t>structures</w:t>
      </w:r>
      <w:r>
        <w:rPr>
          <w:lang w:val="en-US"/>
        </w:rPr>
        <w:t xml:space="preserve"> (as there could be a number of homologues)</w:t>
      </w:r>
    </w:p>
    <w:p w:rsidR="00CB112C" w:rsidRPr="005C5E3B" w:rsidRDefault="00CB112C" w:rsidP="005C5E3B">
      <w:pPr>
        <w:pStyle w:val="ListBullet"/>
        <w:numPr>
          <w:ilvl w:val="2"/>
          <w:numId w:val="5"/>
        </w:numPr>
        <w:rPr>
          <w:i/>
          <w:lang w:val="en-US"/>
        </w:rPr>
      </w:pPr>
      <w:r>
        <w:rPr>
          <w:lang w:val="en-US"/>
        </w:rPr>
        <w:t xml:space="preserve">Definition of </w:t>
      </w:r>
      <w:r w:rsidRPr="00B611AA">
        <w:rPr>
          <w:lang w:val="en-US"/>
        </w:rPr>
        <w:t xml:space="preserve">which part of the </w:t>
      </w:r>
      <w:r>
        <w:rPr>
          <w:lang w:val="en-US"/>
        </w:rPr>
        <w:t>macromolecule the structure is</w:t>
      </w:r>
      <w:r w:rsidR="005C5E3B">
        <w:rPr>
          <w:lang w:val="en-US"/>
        </w:rPr>
        <w:t xml:space="preserve"> </w:t>
      </w:r>
      <w:r w:rsidR="005C5E3B" w:rsidRPr="005C5E3B">
        <w:rPr>
          <w:i/>
          <w:lang w:val="en-US"/>
        </w:rPr>
        <w:t>(to minimize repetition should be linked with complex definitions)</w:t>
      </w:r>
    </w:p>
    <w:p w:rsidR="00CB112C" w:rsidRDefault="00CB112C" w:rsidP="00CB112C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Could be from sequence information if available or</w:t>
      </w:r>
    </w:p>
    <w:p w:rsidR="00CB112C" w:rsidRDefault="00CB112C" w:rsidP="00CB112C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Residues (from – to)</w:t>
      </w:r>
    </w:p>
    <w:p w:rsidR="00CB112C" w:rsidRDefault="00CB112C" w:rsidP="00CB112C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Bases (from – to)</w:t>
      </w:r>
    </w:p>
    <w:p w:rsidR="00C36D66" w:rsidRPr="009054D2" w:rsidRDefault="00C36D66" w:rsidP="00C36D66">
      <w:pPr>
        <w:pStyle w:val="ListBullet"/>
        <w:rPr>
          <w:lang w:val="en-US"/>
        </w:rPr>
      </w:pPr>
      <w:r>
        <w:rPr>
          <w:lang w:val="en-US"/>
        </w:rPr>
        <w:t xml:space="preserve">Complex </w:t>
      </w:r>
      <w:r w:rsidR="00CC4288">
        <w:rPr>
          <w:lang w:val="en-US"/>
        </w:rPr>
        <w:t>formation details</w:t>
      </w:r>
    </w:p>
    <w:p w:rsidR="00B611AA" w:rsidRDefault="00B611AA" w:rsidP="00B611AA">
      <w:pPr>
        <w:pStyle w:val="ListBullet"/>
        <w:numPr>
          <w:ilvl w:val="1"/>
          <w:numId w:val="5"/>
        </w:numPr>
        <w:rPr>
          <w:lang w:val="en-US"/>
        </w:rPr>
      </w:pPr>
      <w:r w:rsidRPr="00B611AA">
        <w:rPr>
          <w:lang w:val="en-US"/>
        </w:rPr>
        <w:t xml:space="preserve">Which </w:t>
      </w:r>
      <w:r w:rsidR="00242607" w:rsidRPr="0086427A">
        <w:rPr>
          <w:b/>
          <w:lang w:val="en-US"/>
        </w:rPr>
        <w:t>Complex</w:t>
      </w:r>
      <w:r w:rsidRPr="00B611AA">
        <w:rPr>
          <w:lang w:val="en-US"/>
        </w:rPr>
        <w:t xml:space="preserve">(s) this </w:t>
      </w:r>
      <w:r w:rsidRPr="0086427A">
        <w:rPr>
          <w:b/>
          <w:lang w:val="en-US"/>
        </w:rPr>
        <w:t>macromolecule</w:t>
      </w:r>
      <w:r w:rsidRPr="00B611AA">
        <w:rPr>
          <w:lang w:val="en-US"/>
        </w:rPr>
        <w:t xml:space="preserve"> belongs to: </w:t>
      </w:r>
    </w:p>
    <w:p w:rsidR="00B611AA" w:rsidRDefault="00B611AA" w:rsidP="00B611AA">
      <w:pPr>
        <w:pStyle w:val="ListBullet"/>
        <w:numPr>
          <w:ilvl w:val="1"/>
          <w:numId w:val="5"/>
        </w:numPr>
        <w:rPr>
          <w:i/>
          <w:lang w:val="en-US"/>
        </w:rPr>
      </w:pPr>
      <w:r w:rsidRPr="00B611AA">
        <w:rPr>
          <w:lang w:val="en-US"/>
        </w:rPr>
        <w:t xml:space="preserve">Definition of which part of the complex the </w:t>
      </w:r>
      <w:r w:rsidR="0086427A" w:rsidRPr="0086427A">
        <w:rPr>
          <w:b/>
          <w:lang w:val="en-US"/>
        </w:rPr>
        <w:t>macromolecule</w:t>
      </w:r>
      <w:r w:rsidRPr="00B611AA">
        <w:rPr>
          <w:lang w:val="en-US"/>
        </w:rPr>
        <w:t xml:space="preserve"> is (sequence, residues from - to or Bases if DNA/RNA)</w:t>
      </w:r>
      <w:r w:rsidR="004D5454">
        <w:rPr>
          <w:lang w:val="en-US"/>
        </w:rPr>
        <w:t xml:space="preserve"> </w:t>
      </w:r>
      <w:r w:rsidR="004D5454" w:rsidRPr="004D5454">
        <w:rPr>
          <w:i/>
          <w:lang w:val="en-US"/>
        </w:rPr>
        <w:t>(multiple regions must be allowed as it could be the combination o</w:t>
      </w:r>
      <w:r w:rsidR="00F86F60">
        <w:rPr>
          <w:i/>
          <w:lang w:val="en-US"/>
        </w:rPr>
        <w:t>f</w:t>
      </w:r>
      <w:r w:rsidR="004D5454" w:rsidRPr="004D5454">
        <w:rPr>
          <w:i/>
          <w:lang w:val="en-US"/>
        </w:rPr>
        <w:t xml:space="preserve"> two chains in an assembly)</w:t>
      </w:r>
    </w:p>
    <w:p w:rsidR="00A961AA" w:rsidRDefault="00A961AA" w:rsidP="00A961AA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Protonation/duteration (labeling)</w:t>
      </w:r>
    </w:p>
    <w:p w:rsidR="00FB701F" w:rsidRDefault="00C323C5" w:rsidP="009A4DC6">
      <w:pPr>
        <w:pStyle w:val="Heading3"/>
      </w:pPr>
      <w:bookmarkStart w:id="8" w:name="_Toc320706124"/>
      <w:r>
        <w:t>S</w:t>
      </w:r>
      <w:r w:rsidR="009054D2" w:rsidRPr="00DB6DB7">
        <w:t>ample</w:t>
      </w:r>
      <w:bookmarkEnd w:id="8"/>
    </w:p>
    <w:p w:rsidR="00FB701F" w:rsidRDefault="00FB701F" w:rsidP="00D445B6">
      <w:pPr>
        <w:pStyle w:val="ListBullet"/>
        <w:rPr>
          <w:lang w:val="en-US"/>
        </w:rPr>
      </w:pPr>
      <w:r>
        <w:rPr>
          <w:lang w:val="en-US"/>
        </w:rPr>
        <w:t>Its macromolecule acronym</w:t>
      </w:r>
    </w:p>
    <w:p w:rsidR="00FB701F" w:rsidRPr="00F86F60" w:rsidRDefault="00FB701F" w:rsidP="00FB701F">
      <w:pPr>
        <w:pStyle w:val="ListBullet"/>
        <w:rPr>
          <w:i/>
          <w:lang w:val="en-US"/>
        </w:rPr>
      </w:pPr>
      <w:r>
        <w:rPr>
          <w:lang w:val="en-US"/>
        </w:rPr>
        <w:t xml:space="preserve">An associated buffer (by definition it is the conditions </w:t>
      </w:r>
      <w:r w:rsidR="00F86F60">
        <w:rPr>
          <w:lang w:val="en-US"/>
        </w:rPr>
        <w:t xml:space="preserve">in which </w:t>
      </w:r>
      <w:r>
        <w:rPr>
          <w:lang w:val="en-US"/>
        </w:rPr>
        <w:t xml:space="preserve">the sample is suspended </w:t>
      </w:r>
      <w:r w:rsidR="00617A15">
        <w:rPr>
          <w:lang w:val="en-US"/>
        </w:rPr>
        <w:t xml:space="preserve">and is </w:t>
      </w:r>
      <w:r>
        <w:rPr>
          <w:lang w:val="en-US"/>
        </w:rPr>
        <w:t>th</w:t>
      </w:r>
      <w:r w:rsidR="00617A15">
        <w:rPr>
          <w:lang w:val="en-US"/>
        </w:rPr>
        <w:t>us the</w:t>
      </w:r>
      <w:r>
        <w:rPr>
          <w:lang w:val="en-US"/>
        </w:rPr>
        <w:t xml:space="preserve"> descriptor of </w:t>
      </w:r>
      <w:r w:rsidR="00617A15">
        <w:rPr>
          <w:lang w:val="en-US"/>
        </w:rPr>
        <w:t>its</w:t>
      </w:r>
      <w:r>
        <w:rPr>
          <w:lang w:val="en-US"/>
        </w:rPr>
        <w:t xml:space="preserve"> specific conditions</w:t>
      </w:r>
      <w:r w:rsidR="00617A15">
        <w:rPr>
          <w:lang w:val="en-US"/>
        </w:rPr>
        <w:t xml:space="preserve"> and the buffer which should be measured to enable background </w:t>
      </w:r>
      <w:r w:rsidR="00CF0F0E">
        <w:rPr>
          <w:lang w:val="en-US"/>
        </w:rPr>
        <w:t>subtractions</w:t>
      </w:r>
      <w:r>
        <w:rPr>
          <w:lang w:val="en-US"/>
        </w:rPr>
        <w:t>)</w:t>
      </w:r>
      <w:r w:rsidR="00F86F60">
        <w:rPr>
          <w:lang w:val="en-US"/>
        </w:rPr>
        <w:t xml:space="preserve"> </w:t>
      </w:r>
      <w:r w:rsidR="00F86F60" w:rsidRPr="00F86F60">
        <w:rPr>
          <w:i/>
          <w:lang w:val="en-US"/>
        </w:rPr>
        <w:t>i.e. if the buffer conditions change for a project each is defined as a new sample (copy paste) with a new buffer (with the correct additives) associated.</w:t>
      </w:r>
    </w:p>
    <w:p w:rsidR="00617A15" w:rsidRPr="0081582F" w:rsidRDefault="00617A15" w:rsidP="00617A15">
      <w:pPr>
        <w:pStyle w:val="ListBullet"/>
        <w:rPr>
          <w:lang w:val="fr-FR"/>
        </w:rPr>
      </w:pPr>
      <w:r w:rsidRPr="0081582F">
        <w:rPr>
          <w:lang w:val="fr-FR"/>
        </w:rPr>
        <w:t xml:space="preserve">Concentration (Mass or Protein/DNA/RNA) ( </w:t>
      </w:r>
      <w:r w:rsidRPr="0081582F">
        <w:rPr>
          <w:b/>
          <w:lang w:val="fr-FR"/>
        </w:rPr>
        <w:t>Non 0</w:t>
      </w:r>
      <w:r w:rsidRPr="0081582F">
        <w:rPr>
          <w:lang w:val="fr-FR"/>
        </w:rPr>
        <w:t xml:space="preserve"> mgml</w:t>
      </w:r>
      <w:r w:rsidRPr="0081582F">
        <w:rPr>
          <w:vertAlign w:val="superscript"/>
          <w:lang w:val="fr-FR"/>
        </w:rPr>
        <w:t>-1</w:t>
      </w:r>
      <w:r w:rsidRPr="0081582F">
        <w:rPr>
          <w:lang w:val="fr-FR"/>
        </w:rPr>
        <w:t>)</w:t>
      </w:r>
    </w:p>
    <w:p w:rsidR="00617A15" w:rsidRDefault="00617A15" w:rsidP="00617A15">
      <w:pPr>
        <w:pStyle w:val="ListBullet"/>
        <w:rPr>
          <w:lang w:val="en-US"/>
        </w:rPr>
      </w:pPr>
      <w:r>
        <w:rPr>
          <w:lang w:val="en-US"/>
        </w:rPr>
        <w:t xml:space="preserve">Measurement </w:t>
      </w:r>
      <w:r w:rsidRPr="00F56F92">
        <w:rPr>
          <w:lang w:val="en-US"/>
        </w:rPr>
        <w:t xml:space="preserve">temperature (°C), </w:t>
      </w:r>
    </w:p>
    <w:p w:rsidR="004B58E4" w:rsidRDefault="004B58E4" w:rsidP="004B58E4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point</w:t>
      </w:r>
    </w:p>
    <w:p w:rsidR="004B58E4" w:rsidRPr="004B58E4" w:rsidRDefault="004B58E4" w:rsidP="004B58E4">
      <w:pPr>
        <w:pStyle w:val="ListBullet"/>
        <w:numPr>
          <w:ilvl w:val="1"/>
          <w:numId w:val="5"/>
        </w:numPr>
        <w:rPr>
          <w:color w:val="000000" w:themeColor="text1"/>
          <w:u w:val="single"/>
          <w:lang w:val="en-US"/>
        </w:rPr>
      </w:pPr>
      <w:r>
        <w:rPr>
          <w:lang w:val="en-US"/>
        </w:rPr>
        <w:t xml:space="preserve">Measured value for each frame </w:t>
      </w:r>
    </w:p>
    <w:p w:rsidR="00CF0F0E" w:rsidRDefault="00FB701F" w:rsidP="004B58E4">
      <w:pPr>
        <w:pStyle w:val="ListBullet"/>
        <w:rPr>
          <w:lang w:val="en-US"/>
        </w:rPr>
      </w:pPr>
      <w:r>
        <w:rPr>
          <w:lang w:val="en-US"/>
        </w:rPr>
        <w:t>Its default name will then be</w:t>
      </w:r>
      <w:r w:rsidR="00CF0F0E">
        <w:rPr>
          <w:lang w:val="en-US"/>
        </w:rPr>
        <w:t>:</w:t>
      </w:r>
    </w:p>
    <w:p w:rsidR="00CF0F0E" w:rsidRDefault="00617A15" w:rsidP="004B58E4">
      <w:pPr>
        <w:pStyle w:val="ListBullet"/>
        <w:numPr>
          <w:ilvl w:val="0"/>
          <w:numId w:val="0"/>
        </w:numPr>
        <w:ind w:left="360"/>
        <w:rPr>
          <w:b/>
          <w:lang w:val="en-US"/>
        </w:rPr>
      </w:pPr>
      <w:r w:rsidRPr="00617A15">
        <w:rPr>
          <w:b/>
          <w:lang w:val="en-US"/>
        </w:rPr>
        <w:t>MACROMOLECULE</w:t>
      </w:r>
      <w:r>
        <w:rPr>
          <w:b/>
          <w:lang w:val="en-US"/>
        </w:rPr>
        <w:t xml:space="preserve"> </w:t>
      </w:r>
      <w:r w:rsidR="00FB701F" w:rsidRPr="00FB701F">
        <w:rPr>
          <w:b/>
          <w:lang w:val="en-US"/>
        </w:rPr>
        <w:t>acronym_</w:t>
      </w:r>
      <w:r>
        <w:rPr>
          <w:b/>
          <w:lang w:val="en-US"/>
        </w:rPr>
        <w:t xml:space="preserve">BUFFER </w:t>
      </w:r>
      <w:r w:rsidRPr="00FB701F">
        <w:rPr>
          <w:b/>
          <w:lang w:val="en-US"/>
        </w:rPr>
        <w:t>acronym_</w:t>
      </w:r>
      <w:r w:rsidR="00FB701F" w:rsidRPr="00FB701F">
        <w:rPr>
          <w:b/>
          <w:lang w:val="en-US"/>
        </w:rPr>
        <w:t>Concentration</w:t>
      </w:r>
      <w:r w:rsidR="003B7AED">
        <w:rPr>
          <w:b/>
          <w:lang w:val="en-US"/>
        </w:rPr>
        <w:t xml:space="preserve">_TempC </w:t>
      </w:r>
      <w:r w:rsidR="00A92463">
        <w:rPr>
          <w:b/>
          <w:lang w:val="en-US"/>
        </w:rPr>
        <w:t>*</w:t>
      </w:r>
    </w:p>
    <w:p w:rsidR="00FB701F" w:rsidRDefault="00FB701F" w:rsidP="004B58E4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(if there are conflicts </w:t>
      </w:r>
      <w:r w:rsidR="00CF0F0E">
        <w:rPr>
          <w:lang w:val="en-US"/>
        </w:rPr>
        <w:t xml:space="preserve">users </w:t>
      </w:r>
      <w:r>
        <w:rPr>
          <w:lang w:val="en-US"/>
        </w:rPr>
        <w:t>should be prompted to distinguish the individual samples)</w:t>
      </w:r>
    </w:p>
    <w:p w:rsidR="00C36D66" w:rsidRDefault="00C36D66" w:rsidP="00D445B6">
      <w:pPr>
        <w:pStyle w:val="ListBullet"/>
        <w:rPr>
          <w:lang w:val="en-US"/>
        </w:rPr>
      </w:pPr>
      <w:r>
        <w:rPr>
          <w:lang w:val="en-US"/>
        </w:rPr>
        <w:t xml:space="preserve">Type of measurement, </w:t>
      </w:r>
    </w:p>
    <w:p w:rsidR="00C36D66" w:rsidRDefault="00C36D66" w:rsidP="00D445B6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HPLC </w:t>
      </w:r>
    </w:p>
    <w:p w:rsidR="00D445B6" w:rsidRDefault="00C36D66" w:rsidP="00D445B6">
      <w:pPr>
        <w:pStyle w:val="ListBullet"/>
        <w:numPr>
          <w:ilvl w:val="1"/>
          <w:numId w:val="5"/>
        </w:numPr>
        <w:rPr>
          <w:lang w:val="en-US"/>
        </w:rPr>
      </w:pPr>
      <w:r w:rsidRPr="00F56F92">
        <w:rPr>
          <w:lang w:val="en-US"/>
        </w:rPr>
        <w:t>sample changer</w:t>
      </w:r>
    </w:p>
    <w:p w:rsidR="00617A15" w:rsidRPr="00F96296" w:rsidRDefault="00617A15" w:rsidP="00617A15">
      <w:pPr>
        <w:pStyle w:val="ListBullet"/>
        <w:numPr>
          <w:ilvl w:val="2"/>
          <w:numId w:val="5"/>
        </w:numPr>
        <w:rPr>
          <w:lang w:val="en-US"/>
        </w:rPr>
      </w:pPr>
      <w:r w:rsidRPr="00F56F92">
        <w:rPr>
          <w:lang w:val="en-US"/>
        </w:rPr>
        <w:t>viscosity (high/medium/low)</w:t>
      </w:r>
    </w:p>
    <w:p w:rsidR="00617A15" w:rsidRDefault="00617A15" w:rsidP="00617A15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Locations (in large projects multiple wells might be needed to provide the volume necessary for all measurements</w:t>
      </w:r>
    </w:p>
    <w:p w:rsidR="00617A15" w:rsidRDefault="00617A15" w:rsidP="00617A15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plate name</w:t>
      </w:r>
    </w:p>
    <w:p w:rsidR="00617A15" w:rsidRDefault="00617A15" w:rsidP="00617A15">
      <w:pPr>
        <w:pStyle w:val="ListBullet"/>
        <w:numPr>
          <w:ilvl w:val="3"/>
          <w:numId w:val="5"/>
        </w:numPr>
        <w:rPr>
          <w:lang w:val="en-US"/>
        </w:rPr>
      </w:pPr>
      <w:r w:rsidRPr="00F56F92">
        <w:rPr>
          <w:lang w:val="en-US"/>
        </w:rPr>
        <w:t>row and column number</w:t>
      </w:r>
    </w:p>
    <w:p w:rsidR="00617A15" w:rsidRDefault="00617A15" w:rsidP="00617A15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volume in well (ml)</w:t>
      </w:r>
    </w:p>
    <w:p w:rsidR="009054D2" w:rsidRDefault="00C36D66" w:rsidP="00D445B6">
      <w:pPr>
        <w:pStyle w:val="ListBullet"/>
        <w:rPr>
          <w:lang w:val="en-US"/>
        </w:rPr>
      </w:pPr>
      <w:r>
        <w:rPr>
          <w:lang w:val="en-US"/>
        </w:rPr>
        <w:t>V</w:t>
      </w:r>
      <w:r w:rsidR="009054D2" w:rsidRPr="00F56F92">
        <w:rPr>
          <w:lang w:val="en-US"/>
        </w:rPr>
        <w:t xml:space="preserve">olume to load (ml) </w:t>
      </w:r>
    </w:p>
    <w:p w:rsidR="00486BEE" w:rsidRDefault="00486BEE" w:rsidP="00486BEE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Flow (Yes / No)</w:t>
      </w:r>
    </w:p>
    <w:p w:rsidR="00D445B6" w:rsidRDefault="00D445B6" w:rsidP="00D445B6">
      <w:pPr>
        <w:pStyle w:val="ListBullet"/>
        <w:rPr>
          <w:lang w:val="en-US"/>
        </w:rPr>
      </w:pPr>
      <w:r>
        <w:rPr>
          <w:lang w:val="en-US"/>
        </w:rPr>
        <w:t>Comments: (text describing the sample)</w:t>
      </w:r>
    </w:p>
    <w:p w:rsidR="009054D2" w:rsidRDefault="009054D2" w:rsidP="009054D2">
      <w:pPr>
        <w:pStyle w:val="ListBullet"/>
      </w:pPr>
      <w:r w:rsidRPr="00B13B2F">
        <w:rPr>
          <w:lang w:val="en-US"/>
        </w:rPr>
        <w:t>As required by the safety</w:t>
      </w:r>
      <w:r w:rsidRPr="00F56F92">
        <w:rPr>
          <w:lang w:val="en-US"/>
        </w:rPr>
        <w:t xml:space="preserve"> </w:t>
      </w:r>
      <w:r>
        <w:rPr>
          <w:lang w:val="en-US"/>
        </w:rPr>
        <w:t>, each</w:t>
      </w:r>
      <w:r w:rsidRPr="00F56F92">
        <w:rPr>
          <w:lang w:val="en-US"/>
        </w:rPr>
        <w:t xml:space="preserve"> </w:t>
      </w:r>
      <w:r>
        <w:rPr>
          <w:lang w:val="en-US"/>
        </w:rPr>
        <w:t>sample has</w:t>
      </w:r>
      <w:r w:rsidRPr="00F56F92">
        <w:rPr>
          <w:lang w:val="en-US"/>
        </w:rPr>
        <w:t xml:space="preserve"> to be described in a sample sheet in the proposal submission form (User Portal /</w:t>
      </w:r>
      <w:r>
        <w:t xml:space="preserve"> SMIS system)</w:t>
      </w:r>
    </w:p>
    <w:p w:rsidR="00A92463" w:rsidRDefault="00A92463" w:rsidP="009054D2">
      <w:pPr>
        <w:pStyle w:val="ListBullet"/>
        <w:numPr>
          <w:ilvl w:val="0"/>
          <w:numId w:val="0"/>
        </w:numPr>
        <w:rPr>
          <w:lang w:val="en-US"/>
        </w:rPr>
      </w:pPr>
    </w:p>
    <w:p w:rsidR="00A92463" w:rsidRDefault="003B7AED" w:rsidP="009054D2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*</w:t>
      </w:r>
      <w:r w:rsidR="00A92463">
        <w:rPr>
          <w:lang w:val="en-US"/>
        </w:rPr>
        <w:t xml:space="preserve"> As a sample could be measured multiple times (for instance to find the best acquisition parameters for radiation damage) the output data (</w:t>
      </w:r>
      <w:r w:rsidR="00A92463" w:rsidRPr="00A92463">
        <w:rPr>
          <w:b/>
          <w:lang w:val="en-US"/>
        </w:rPr>
        <w:t>frames</w:t>
      </w:r>
      <w:r w:rsidR="00A92463">
        <w:rPr>
          <w:lang w:val="en-US"/>
        </w:rPr>
        <w:t xml:space="preserve">) </w:t>
      </w:r>
      <w:r w:rsidR="00A92463" w:rsidRPr="00A92463">
        <w:rPr>
          <w:lang w:val="en-US"/>
        </w:rPr>
        <w:t>will take the</w:t>
      </w:r>
      <w:r w:rsidR="00A92463">
        <w:rPr>
          <w:lang w:val="en-US"/>
        </w:rPr>
        <w:t xml:space="preserve"> sample name and be appended by run number and frame number (or _ave).</w:t>
      </w:r>
    </w:p>
    <w:p w:rsidR="002874C1" w:rsidRDefault="002874C1" w:rsidP="009054D2">
      <w:pPr>
        <w:pStyle w:val="ListBullet"/>
        <w:numPr>
          <w:ilvl w:val="0"/>
          <w:numId w:val="0"/>
        </w:numPr>
        <w:rPr>
          <w:lang w:val="en-US"/>
        </w:rPr>
      </w:pPr>
      <w:r w:rsidRPr="00617A15">
        <w:rPr>
          <w:b/>
          <w:lang w:val="en-US"/>
        </w:rPr>
        <w:t>MACROMOLECULE</w:t>
      </w:r>
      <w:r>
        <w:rPr>
          <w:b/>
          <w:lang w:val="en-US"/>
        </w:rPr>
        <w:t xml:space="preserve"> </w:t>
      </w:r>
      <w:r w:rsidRPr="00FB701F">
        <w:rPr>
          <w:b/>
          <w:lang w:val="en-US"/>
        </w:rPr>
        <w:t>acronym_</w:t>
      </w:r>
      <w:r>
        <w:rPr>
          <w:b/>
          <w:lang w:val="en-US"/>
        </w:rPr>
        <w:t xml:space="preserve">BUFFER </w:t>
      </w:r>
      <w:r w:rsidRPr="00FB701F">
        <w:rPr>
          <w:b/>
          <w:lang w:val="en-US"/>
        </w:rPr>
        <w:t>acronym_Concentration</w:t>
      </w:r>
      <w:r>
        <w:rPr>
          <w:b/>
          <w:lang w:val="en-US"/>
        </w:rPr>
        <w:t>_TempC_Run_(Frame or ave)</w:t>
      </w:r>
    </w:p>
    <w:p w:rsidR="003B7AED" w:rsidRPr="003B7AED" w:rsidRDefault="00A92463" w:rsidP="009054D2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Thus following the example</w:t>
      </w:r>
      <w:r w:rsidR="003B7AED">
        <w:rPr>
          <w:lang w:val="en-US"/>
        </w:rPr>
        <w:t>,</w:t>
      </w:r>
      <w:r>
        <w:rPr>
          <w:lang w:val="en-US"/>
        </w:rPr>
        <w:t xml:space="preserve"> Aase (A) in the base buffer (B1) at 10mg/ml and 4 °C if data was acquired at run 015 with 10 frames</w:t>
      </w:r>
      <w:r w:rsidR="003B7AED" w:rsidRPr="003B7AED">
        <w:rPr>
          <w:lang w:val="en-US"/>
        </w:rPr>
        <w:t xml:space="preserve"> </w:t>
      </w:r>
      <w:r w:rsidR="003B7AED">
        <w:rPr>
          <w:lang w:val="en-US"/>
        </w:rPr>
        <w:t>would give,</w:t>
      </w:r>
      <w:r w:rsidR="003B7AED" w:rsidRPr="003B7AED">
        <w:rPr>
          <w:lang w:val="en-US"/>
        </w:rPr>
        <w:t xml:space="preserve"> </w:t>
      </w:r>
      <w:r w:rsidR="003B7AED">
        <w:rPr>
          <w:lang w:val="en-US"/>
        </w:rPr>
        <w:t>11 frames named sequentially:</w:t>
      </w:r>
      <w:r w:rsidR="00A034DB">
        <w:rPr>
          <w:lang w:val="en-US"/>
        </w:rPr>
        <w:t xml:space="preserve"> </w:t>
      </w:r>
      <w:r w:rsidR="003B7AED" w:rsidRPr="003B7AED">
        <w:rPr>
          <w:b/>
          <w:lang w:val="en-US"/>
        </w:rPr>
        <w:t>A_B1_10_4C_015_</w:t>
      </w:r>
      <w:r w:rsidR="003B7AED" w:rsidRPr="003B7AED">
        <w:rPr>
          <w:b/>
          <w:i/>
          <w:lang w:val="en-US"/>
        </w:rPr>
        <w:t>x</w:t>
      </w:r>
      <w:r w:rsidR="003B7AED">
        <w:rPr>
          <w:b/>
          <w:lang w:val="en-US"/>
        </w:rPr>
        <w:t xml:space="preserve"> </w:t>
      </w:r>
      <w:r w:rsidR="003B7AED" w:rsidRPr="003B7AED">
        <w:rPr>
          <w:lang w:val="en-US"/>
        </w:rPr>
        <w:t xml:space="preserve">(where </w:t>
      </w:r>
      <w:r w:rsidR="003B7AED" w:rsidRPr="003B7AED">
        <w:rPr>
          <w:b/>
          <w:i/>
          <w:lang w:val="en-US"/>
        </w:rPr>
        <w:t>x</w:t>
      </w:r>
      <w:r w:rsidR="003B7AED" w:rsidRPr="003B7AED">
        <w:rPr>
          <w:lang w:val="en-US"/>
        </w:rPr>
        <w:t xml:space="preserve"> is the incrementing frame number (1 to 10) and the average file (ave)</w:t>
      </w:r>
    </w:p>
    <w:p w:rsidR="00A92463" w:rsidRDefault="00A92463" w:rsidP="009054D2">
      <w:pPr>
        <w:pStyle w:val="ListBullet"/>
        <w:numPr>
          <w:ilvl w:val="0"/>
          <w:numId w:val="0"/>
        </w:numPr>
        <w:rPr>
          <w:lang w:val="en-US"/>
        </w:rPr>
      </w:pPr>
    </w:p>
    <w:p w:rsidR="00477DFF" w:rsidRPr="00477DFF" w:rsidRDefault="00477DFF" w:rsidP="009054D2">
      <w:pPr>
        <w:pStyle w:val="ListBullet"/>
        <w:numPr>
          <w:ilvl w:val="0"/>
          <w:numId w:val="0"/>
        </w:numPr>
        <w:rPr>
          <w:i/>
          <w:lang w:val="en-US"/>
        </w:rPr>
      </w:pPr>
      <w:r w:rsidRPr="00477DFF">
        <w:rPr>
          <w:i/>
          <w:lang w:val="en-US"/>
        </w:rPr>
        <w:lastRenderedPageBreak/>
        <w:t xml:space="preserve">Parameters from all Beamline monitoring devices (machine current, beamstop diode, SC temp, etc.) should be logged for each </w:t>
      </w:r>
      <w:r w:rsidRPr="00477DFF">
        <w:rPr>
          <w:b/>
          <w:i/>
          <w:lang w:val="en-US"/>
        </w:rPr>
        <w:t>frame</w:t>
      </w:r>
      <w:r w:rsidRPr="00477DFF">
        <w:rPr>
          <w:i/>
          <w:lang w:val="en-US"/>
        </w:rPr>
        <w:t xml:space="preserve"> individually and the average</w:t>
      </w:r>
      <w:r>
        <w:rPr>
          <w:i/>
          <w:lang w:val="en-US"/>
        </w:rPr>
        <w:t>.</w:t>
      </w:r>
    </w:p>
    <w:p w:rsidR="00F96296" w:rsidRDefault="00C323C5" w:rsidP="009A4DC6">
      <w:pPr>
        <w:pStyle w:val="Heading3"/>
      </w:pPr>
      <w:bookmarkStart w:id="9" w:name="_Toc320706125"/>
      <w:r>
        <w:t>B</w:t>
      </w:r>
      <w:r w:rsidR="00F96296" w:rsidRPr="00DB6DB7">
        <w:t>uffer</w:t>
      </w:r>
      <w:bookmarkEnd w:id="9"/>
    </w:p>
    <w:p w:rsidR="00F96296" w:rsidRDefault="00F96296" w:rsidP="00F96296">
      <w:pPr>
        <w:pStyle w:val="ListBullet"/>
        <w:rPr>
          <w:lang w:val="en-US"/>
        </w:rPr>
      </w:pPr>
      <w:r>
        <w:t xml:space="preserve">A </w:t>
      </w:r>
      <w:r w:rsidRPr="00F56F92">
        <w:rPr>
          <w:lang w:val="en-US"/>
        </w:rPr>
        <w:t>name</w:t>
      </w:r>
    </w:p>
    <w:p w:rsidR="00617A15" w:rsidRPr="00617A15" w:rsidRDefault="00617A15" w:rsidP="00F96296">
      <w:pPr>
        <w:pStyle w:val="ListBullet"/>
        <w:numPr>
          <w:ilvl w:val="1"/>
          <w:numId w:val="5"/>
        </w:numPr>
        <w:rPr>
          <w:lang w:val="en-US"/>
        </w:rPr>
      </w:pPr>
      <w:r w:rsidRPr="00617A15">
        <w:rPr>
          <w:lang w:val="en-US"/>
        </w:rPr>
        <w:t xml:space="preserve">An </w:t>
      </w:r>
      <w:r>
        <w:rPr>
          <w:lang w:val="en-US"/>
        </w:rPr>
        <w:t>acronym</w:t>
      </w:r>
    </w:p>
    <w:p w:rsidR="005D0537" w:rsidRPr="005D0537" w:rsidRDefault="004B58E4" w:rsidP="004B58E4">
      <w:pPr>
        <w:pStyle w:val="ListBullet"/>
        <w:rPr>
          <w:lang w:val="en-US"/>
        </w:rPr>
      </w:pPr>
      <w:r>
        <w:rPr>
          <w:lang w:val="en-US"/>
        </w:rPr>
        <w:t>C</w:t>
      </w:r>
      <w:r w:rsidR="00B52826" w:rsidRPr="002B4F34">
        <w:rPr>
          <w:lang w:val="en-US"/>
        </w:rPr>
        <w:t xml:space="preserve">oncentration </w:t>
      </w:r>
      <w:r w:rsidR="002B4F34">
        <w:rPr>
          <w:lang w:val="en-US"/>
        </w:rPr>
        <w:t>(Mass or Protein/DNA/RNA</w:t>
      </w:r>
      <w:r w:rsidR="002B4F34" w:rsidRPr="002B4F34">
        <w:rPr>
          <w:lang w:val="en-US"/>
        </w:rPr>
        <w:t xml:space="preserve"> </w:t>
      </w:r>
      <w:r w:rsidR="002B4F34">
        <w:rPr>
          <w:lang w:val="en-US"/>
        </w:rPr>
        <w:t xml:space="preserve">is </w:t>
      </w:r>
      <w:r w:rsidR="002B4F34" w:rsidRPr="002B4F34">
        <w:rPr>
          <w:b/>
          <w:lang w:val="en-US"/>
        </w:rPr>
        <w:t>BY DEFFINITION</w:t>
      </w:r>
      <w:r w:rsidR="002B4F34">
        <w:rPr>
          <w:b/>
          <w:lang w:val="en-US"/>
        </w:rPr>
        <w:t xml:space="preserve"> = 0 </w:t>
      </w:r>
      <w:r w:rsidR="002B4F34" w:rsidRPr="002B4F34">
        <w:rPr>
          <w:lang w:val="en-US"/>
        </w:rPr>
        <w:t>mgml</w:t>
      </w:r>
      <w:r w:rsidR="002B4F34" w:rsidRPr="002B4F34">
        <w:rPr>
          <w:vertAlign w:val="superscript"/>
          <w:lang w:val="en-US"/>
        </w:rPr>
        <w:t>-1</w:t>
      </w:r>
      <w:r w:rsidR="002B4F34">
        <w:rPr>
          <w:lang w:val="en-US"/>
        </w:rPr>
        <w:t>)</w:t>
      </w:r>
      <w:r w:rsidR="002B4F34" w:rsidRPr="00F56F92">
        <w:rPr>
          <w:lang w:val="en-US"/>
        </w:rPr>
        <w:t xml:space="preserve"> </w:t>
      </w:r>
      <w:r w:rsidR="002B4F34" w:rsidRPr="002B4F34">
        <w:rPr>
          <w:b/>
          <w:color w:val="FF0000"/>
          <w:lang w:val="en-US"/>
        </w:rPr>
        <w:t>N</w:t>
      </w:r>
      <w:r w:rsidR="00DA2341" w:rsidRPr="002B4F34">
        <w:rPr>
          <w:b/>
          <w:color w:val="FF0000"/>
          <w:lang w:val="en-US"/>
        </w:rPr>
        <w:t>on modifiable</w:t>
      </w:r>
      <w:r w:rsidR="002B4F34" w:rsidRPr="002B4F34">
        <w:rPr>
          <w:b/>
          <w:color w:val="FF0000"/>
          <w:lang w:val="en-US"/>
        </w:rPr>
        <w:t xml:space="preserve"> value</w:t>
      </w:r>
      <w:r w:rsidR="005D0537">
        <w:rPr>
          <w:b/>
          <w:color w:val="FF0000"/>
          <w:lang w:val="en-US"/>
        </w:rPr>
        <w:t xml:space="preserve"> </w:t>
      </w:r>
    </w:p>
    <w:p w:rsidR="00B52826" w:rsidRPr="005D0537" w:rsidRDefault="005D0537" w:rsidP="005D0537">
      <w:pPr>
        <w:pStyle w:val="ListBullet"/>
        <w:numPr>
          <w:ilvl w:val="0"/>
          <w:numId w:val="0"/>
        </w:numPr>
        <w:ind w:left="360"/>
        <w:rPr>
          <w:i/>
          <w:lang w:val="en-US"/>
        </w:rPr>
      </w:pPr>
      <w:r w:rsidRPr="005D0537">
        <w:rPr>
          <w:i/>
        </w:rPr>
        <w:t>Value of 0 mgml</w:t>
      </w:r>
      <w:r w:rsidRPr="005D0537">
        <w:rPr>
          <w:i/>
          <w:vertAlign w:val="superscript"/>
          <w:lang w:val="en-US"/>
        </w:rPr>
        <w:t xml:space="preserve">-1 </w:t>
      </w:r>
      <w:r w:rsidRPr="005D0537">
        <w:rPr>
          <w:i/>
        </w:rPr>
        <w:t>needs to be saved with the measurement details for downstream processing and verification.</w:t>
      </w:r>
    </w:p>
    <w:p w:rsidR="004B58E4" w:rsidRPr="004B58E4" w:rsidRDefault="00980112" w:rsidP="004B58E4">
      <w:pPr>
        <w:pStyle w:val="ListBullet"/>
        <w:rPr>
          <w:color w:val="000000" w:themeColor="text1"/>
          <w:u w:val="single"/>
          <w:lang w:val="en-US"/>
        </w:rPr>
      </w:pPr>
      <w:r>
        <w:rPr>
          <w:lang w:val="en-US"/>
        </w:rPr>
        <w:t>Measurement Temperature</w:t>
      </w:r>
    </w:p>
    <w:p w:rsidR="004B58E4" w:rsidRPr="004B58E4" w:rsidRDefault="00CB2987" w:rsidP="004B58E4">
      <w:pPr>
        <w:pStyle w:val="ListBullet"/>
        <w:numPr>
          <w:ilvl w:val="1"/>
          <w:numId w:val="5"/>
        </w:numPr>
        <w:rPr>
          <w:color w:val="000000" w:themeColor="text1"/>
          <w:u w:val="single"/>
          <w:lang w:val="en-US"/>
        </w:rPr>
      </w:pPr>
      <w:r w:rsidRPr="00CB2987">
        <w:t xml:space="preserve">Set point </w:t>
      </w:r>
      <w:r w:rsidRPr="00CB2987">
        <w:rPr>
          <w:b/>
          <w:color w:val="FF0000"/>
        </w:rPr>
        <w:t>(Non modifiable by USER)</w:t>
      </w:r>
      <w:r>
        <w:rPr>
          <w:b/>
          <w:color w:val="FF0000"/>
        </w:rPr>
        <w:t>.</w:t>
      </w:r>
      <w:r w:rsidRPr="00CB2987">
        <w:rPr>
          <w:b/>
          <w:color w:val="FF0000"/>
        </w:rPr>
        <w:t xml:space="preserve"> </w:t>
      </w:r>
      <w:r w:rsidRPr="00CB2987">
        <w:rPr>
          <w:color w:val="000000" w:themeColor="text1"/>
          <w:u w:val="single"/>
        </w:rPr>
        <w:t xml:space="preserve"> </w:t>
      </w:r>
      <w:r w:rsidRPr="00CB2987">
        <w:rPr>
          <w:i/>
          <w:color w:val="000000" w:themeColor="text1"/>
        </w:rPr>
        <w:t>For each buffer measurement it is set by the sample thus you only need to define one buffer for a temperature series.</w:t>
      </w:r>
    </w:p>
    <w:p w:rsidR="00980112" w:rsidRPr="004B58E4" w:rsidRDefault="004B58E4" w:rsidP="004B58E4">
      <w:pPr>
        <w:pStyle w:val="ListBullet"/>
        <w:numPr>
          <w:ilvl w:val="1"/>
          <w:numId w:val="5"/>
        </w:numPr>
        <w:rPr>
          <w:color w:val="000000" w:themeColor="text1"/>
          <w:u w:val="single"/>
          <w:lang w:val="en-US"/>
        </w:rPr>
      </w:pPr>
      <w:r>
        <w:rPr>
          <w:lang w:val="en-US"/>
        </w:rPr>
        <w:t xml:space="preserve">Measured value for each frame </w:t>
      </w:r>
    </w:p>
    <w:p w:rsidR="00B74A9D" w:rsidRDefault="00B74A9D" w:rsidP="00B74A9D">
      <w:pPr>
        <w:pStyle w:val="ListBullet"/>
        <w:rPr>
          <w:lang w:val="en-US"/>
        </w:rPr>
      </w:pPr>
      <w:r>
        <w:rPr>
          <w:lang w:val="en-US"/>
        </w:rPr>
        <w:t xml:space="preserve">Type of measurement, </w:t>
      </w:r>
    </w:p>
    <w:p w:rsidR="00B74A9D" w:rsidRDefault="00B74A9D" w:rsidP="00B74A9D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HPLC </w:t>
      </w:r>
    </w:p>
    <w:p w:rsidR="00B74A9D" w:rsidRPr="00980112" w:rsidRDefault="00B74A9D" w:rsidP="00980112">
      <w:pPr>
        <w:pStyle w:val="ListBullet"/>
        <w:numPr>
          <w:ilvl w:val="1"/>
          <w:numId w:val="5"/>
        </w:numPr>
        <w:rPr>
          <w:lang w:val="en-US"/>
        </w:rPr>
      </w:pPr>
      <w:r w:rsidRPr="00F56F92">
        <w:rPr>
          <w:lang w:val="en-US"/>
        </w:rPr>
        <w:t>sample changer</w:t>
      </w:r>
    </w:p>
    <w:p w:rsidR="00617A15" w:rsidRPr="00F96296" w:rsidRDefault="00617A15" w:rsidP="00617A15">
      <w:pPr>
        <w:pStyle w:val="ListBullet"/>
        <w:numPr>
          <w:ilvl w:val="2"/>
          <w:numId w:val="5"/>
        </w:numPr>
        <w:rPr>
          <w:lang w:val="en-US"/>
        </w:rPr>
      </w:pPr>
      <w:r w:rsidRPr="00F56F92">
        <w:rPr>
          <w:lang w:val="en-US"/>
        </w:rPr>
        <w:t>viscosity (high/medium/low)</w:t>
      </w:r>
    </w:p>
    <w:p w:rsidR="00617A15" w:rsidRDefault="00617A15" w:rsidP="00B74A9D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Locations (in large projects multiple wells might be needed to provide the volume necessary for all measurements</w:t>
      </w:r>
    </w:p>
    <w:p w:rsidR="00B74A9D" w:rsidRDefault="00B74A9D" w:rsidP="00617A15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plate name</w:t>
      </w:r>
    </w:p>
    <w:p w:rsidR="00B74A9D" w:rsidRDefault="00B74A9D" w:rsidP="00617A15">
      <w:pPr>
        <w:pStyle w:val="ListBullet"/>
        <w:numPr>
          <w:ilvl w:val="3"/>
          <w:numId w:val="5"/>
        </w:numPr>
        <w:rPr>
          <w:lang w:val="en-US"/>
        </w:rPr>
      </w:pPr>
      <w:r w:rsidRPr="00F56F92">
        <w:rPr>
          <w:lang w:val="en-US"/>
        </w:rPr>
        <w:t>row and column number</w:t>
      </w:r>
    </w:p>
    <w:p w:rsidR="00B74A9D" w:rsidRDefault="00B74A9D" w:rsidP="00617A15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volume in well (ml)</w:t>
      </w:r>
    </w:p>
    <w:p w:rsidR="00B52826" w:rsidRDefault="00617A15" w:rsidP="00617A15">
      <w:pPr>
        <w:pStyle w:val="ListBullet"/>
        <w:rPr>
          <w:lang w:val="en-US"/>
        </w:rPr>
      </w:pPr>
      <w:r>
        <w:rPr>
          <w:lang w:val="en-US"/>
        </w:rPr>
        <w:t>V</w:t>
      </w:r>
      <w:r w:rsidR="00B52826">
        <w:rPr>
          <w:lang w:val="en-US"/>
        </w:rPr>
        <w:t>olume to load (ml)</w:t>
      </w:r>
      <w:r>
        <w:rPr>
          <w:lang w:val="en-US"/>
        </w:rPr>
        <w:t xml:space="preserve"> (by default should match that of the sample)</w:t>
      </w:r>
    </w:p>
    <w:p w:rsidR="00486BEE" w:rsidRDefault="003110C8" w:rsidP="00486BEE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Flow (Y</w:t>
      </w:r>
      <w:r w:rsidR="00486BEE">
        <w:rPr>
          <w:lang w:val="en-US"/>
        </w:rPr>
        <w:t>es / No) (by default should match that of the sample)</w:t>
      </w:r>
    </w:p>
    <w:p w:rsidR="0086427A" w:rsidRDefault="0086427A" w:rsidP="00462E33">
      <w:pPr>
        <w:pStyle w:val="ListBullet"/>
        <w:rPr>
          <w:lang w:val="en-US"/>
        </w:rPr>
      </w:pPr>
      <w:r>
        <w:rPr>
          <w:lang w:val="en-US"/>
        </w:rPr>
        <w:t>Composition</w:t>
      </w:r>
    </w:p>
    <w:p w:rsidR="0086427A" w:rsidRDefault="0086427A" w:rsidP="0086427A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Type</w:t>
      </w:r>
    </w:p>
    <w:p w:rsidR="0086427A" w:rsidRDefault="0086427A" w:rsidP="0086427A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PBS</w:t>
      </w:r>
    </w:p>
    <w:p w:rsidR="0086427A" w:rsidRDefault="0086427A" w:rsidP="0086427A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TRIS</w:t>
      </w:r>
    </w:p>
    <w:p w:rsidR="0086427A" w:rsidRDefault="0086427A" w:rsidP="0086427A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HEPES</w:t>
      </w:r>
    </w:p>
    <w:p w:rsidR="0086427A" w:rsidRDefault="0086427A" w:rsidP="0086427A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Etc.</w:t>
      </w:r>
    </w:p>
    <w:p w:rsidR="00462E33" w:rsidRDefault="00B52826" w:rsidP="0086427A">
      <w:pPr>
        <w:pStyle w:val="ListBullet"/>
        <w:numPr>
          <w:ilvl w:val="1"/>
          <w:numId w:val="5"/>
        </w:numPr>
        <w:rPr>
          <w:lang w:val="en-US"/>
        </w:rPr>
      </w:pPr>
      <w:r w:rsidRPr="00462E33">
        <w:rPr>
          <w:lang w:val="en-US"/>
        </w:rPr>
        <w:t>pH</w:t>
      </w:r>
      <w:r w:rsidR="00B74A9D" w:rsidRPr="00462E33">
        <w:rPr>
          <w:lang w:val="en-US"/>
        </w:rPr>
        <w:t xml:space="preserve"> </w:t>
      </w:r>
    </w:p>
    <w:p w:rsidR="00F96296" w:rsidRPr="00462E33" w:rsidRDefault="00462E33" w:rsidP="00462E33">
      <w:pPr>
        <w:pStyle w:val="ListBullet"/>
        <w:rPr>
          <w:lang w:val="en-US"/>
        </w:rPr>
      </w:pPr>
      <w:r w:rsidRPr="00462E33">
        <w:rPr>
          <w:lang w:val="en-US"/>
        </w:rPr>
        <w:t>List of additives</w:t>
      </w:r>
    </w:p>
    <w:p w:rsidR="00462E33" w:rsidRDefault="00462E33" w:rsidP="00F96296">
      <w:pPr>
        <w:pStyle w:val="ListBullet"/>
        <w:numPr>
          <w:ilvl w:val="0"/>
          <w:numId w:val="0"/>
        </w:numPr>
        <w:tabs>
          <w:tab w:val="num" w:pos="360"/>
        </w:tabs>
        <w:ind w:left="360"/>
      </w:pPr>
    </w:p>
    <w:p w:rsidR="002874C1" w:rsidRDefault="00B74A9D" w:rsidP="002874C1">
      <w:pPr>
        <w:pStyle w:val="ListBullet"/>
        <w:numPr>
          <w:ilvl w:val="0"/>
          <w:numId w:val="0"/>
        </w:numPr>
      </w:pPr>
      <w:r>
        <w:t>Note: A buffer has no measurement temperature defined but the temperature</w:t>
      </w:r>
      <w:r w:rsidR="002874C1">
        <w:t xml:space="preserve"> it was measured at (defined by </w:t>
      </w:r>
      <w:r>
        <w:t>the sample it matches) must be recorded for verification.</w:t>
      </w:r>
      <w:r w:rsidR="002874C1">
        <w:t xml:space="preserve"> This temperature should be used in the naming for the frames collected for the buffer in the same way for samples. For a buffer the naming convention should be:</w:t>
      </w:r>
    </w:p>
    <w:p w:rsidR="00B74A9D" w:rsidRPr="002874C1" w:rsidRDefault="002874C1" w:rsidP="002874C1">
      <w:pPr>
        <w:pStyle w:val="ListBullet"/>
        <w:numPr>
          <w:ilvl w:val="0"/>
          <w:numId w:val="0"/>
        </w:numPr>
        <w:rPr>
          <w:b/>
        </w:rPr>
      </w:pPr>
      <w:r>
        <w:t xml:space="preserve"> </w:t>
      </w:r>
      <w:r>
        <w:rPr>
          <w:b/>
          <w:lang w:val="en-US"/>
        </w:rPr>
        <w:t xml:space="preserve">BUFFER </w:t>
      </w:r>
      <w:r w:rsidRPr="00FB701F">
        <w:rPr>
          <w:b/>
          <w:lang w:val="en-US"/>
        </w:rPr>
        <w:t>acronym_</w:t>
      </w:r>
      <w:r>
        <w:rPr>
          <w:b/>
          <w:lang w:val="en-US"/>
        </w:rPr>
        <w:t>TempC_Run_(Frame or ave)</w:t>
      </w:r>
    </w:p>
    <w:p w:rsidR="00B13B2F" w:rsidRDefault="002874C1" w:rsidP="00477DFF">
      <w:pPr>
        <w:pStyle w:val="ListBullet"/>
        <w:numPr>
          <w:ilvl w:val="0"/>
          <w:numId w:val="0"/>
        </w:numPr>
      </w:pPr>
      <w:r>
        <w:t xml:space="preserve">Thus all like buffers can be easily </w:t>
      </w:r>
      <w:r w:rsidR="009A4DC6">
        <w:t>grouped</w:t>
      </w:r>
      <w:r>
        <w:t xml:space="preserve"> and checked for </w:t>
      </w:r>
      <w:r w:rsidR="009A4DC6">
        <w:t>consistency</w:t>
      </w:r>
      <w:r>
        <w:t xml:space="preserve"> and will always be associated with the correct samples as the run numbers will increment.</w:t>
      </w:r>
    </w:p>
    <w:p w:rsidR="00F316A4" w:rsidRDefault="00F316A4" w:rsidP="00F316A4">
      <w:pPr>
        <w:pStyle w:val="ListBullet"/>
        <w:numPr>
          <w:ilvl w:val="0"/>
          <w:numId w:val="0"/>
        </w:numPr>
        <w:ind w:left="360" w:hanging="360"/>
      </w:pPr>
    </w:p>
    <w:p w:rsidR="00477DFF" w:rsidRPr="00477DFF" w:rsidRDefault="00477DFF" w:rsidP="00477DFF">
      <w:pPr>
        <w:pStyle w:val="ListBullet"/>
        <w:numPr>
          <w:ilvl w:val="0"/>
          <w:numId w:val="0"/>
        </w:numPr>
        <w:rPr>
          <w:i/>
          <w:lang w:val="en-US"/>
        </w:rPr>
      </w:pPr>
      <w:r w:rsidRPr="00477DFF">
        <w:rPr>
          <w:i/>
          <w:lang w:val="en-US"/>
        </w:rPr>
        <w:t xml:space="preserve">Parameters from all Beamline monitoring devices (machine current, beamstop diode, SC temp, etc.) should be logged for each </w:t>
      </w:r>
      <w:r w:rsidRPr="00477DFF">
        <w:rPr>
          <w:b/>
          <w:i/>
          <w:lang w:val="en-US"/>
        </w:rPr>
        <w:t>frame</w:t>
      </w:r>
      <w:r>
        <w:rPr>
          <w:i/>
          <w:lang w:val="en-US"/>
        </w:rPr>
        <w:t xml:space="preserve"> individually and the average.</w:t>
      </w:r>
    </w:p>
    <w:p w:rsidR="00254A7F" w:rsidRDefault="00254A7F" w:rsidP="00477DFF">
      <w:pPr>
        <w:ind w:left="360" w:hanging="360"/>
      </w:pPr>
    </w:p>
    <w:p w:rsidR="00F316A4" w:rsidRDefault="00C323C5" w:rsidP="009A4DC6">
      <w:pPr>
        <w:pStyle w:val="Heading3"/>
      </w:pPr>
      <w:bookmarkStart w:id="10" w:name="_Toc320706126"/>
      <w:r>
        <w:t>C</w:t>
      </w:r>
      <w:r w:rsidR="00F316A4" w:rsidRPr="00F316A4">
        <w:t>omplex</w:t>
      </w:r>
      <w:bookmarkEnd w:id="10"/>
    </w:p>
    <w:p w:rsidR="00F316A4" w:rsidRDefault="00F316A4" w:rsidP="00F316A4">
      <w:pPr>
        <w:pStyle w:val="ListBullet"/>
        <w:rPr>
          <w:lang w:val="en-US"/>
        </w:rPr>
      </w:pPr>
      <w:r>
        <w:rPr>
          <w:lang w:val="en-US"/>
        </w:rPr>
        <w:t>A name</w:t>
      </w:r>
    </w:p>
    <w:p w:rsidR="000918F1" w:rsidRPr="00F86F60" w:rsidRDefault="000918F1" w:rsidP="000918F1">
      <w:pPr>
        <w:pStyle w:val="ListBullet"/>
        <w:numPr>
          <w:ilvl w:val="1"/>
          <w:numId w:val="5"/>
        </w:numPr>
        <w:rPr>
          <w:lang w:val="en-US"/>
        </w:rPr>
      </w:pPr>
      <w:r w:rsidRPr="00F86F60">
        <w:rPr>
          <w:lang w:val="en-US"/>
        </w:rPr>
        <w:t xml:space="preserve">An acronym </w:t>
      </w:r>
    </w:p>
    <w:p w:rsidR="000918F1" w:rsidRDefault="000918F1" w:rsidP="000918F1">
      <w:pPr>
        <w:pStyle w:val="ListBullet"/>
        <w:rPr>
          <w:lang w:val="en-US"/>
        </w:rPr>
      </w:pPr>
      <w:r w:rsidRPr="00F86F60">
        <w:rPr>
          <w:lang w:val="en-US"/>
        </w:rPr>
        <w:t>Biological details</w:t>
      </w:r>
    </w:p>
    <w:p w:rsidR="000918F1" w:rsidRDefault="000918F1" w:rsidP="000918F1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Molecular mass (kD)</w:t>
      </w:r>
    </w:p>
    <w:p w:rsidR="006A6E68" w:rsidRDefault="005C5E3B" w:rsidP="005C5E3B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Number of individual</w:t>
      </w:r>
      <w:r w:rsidR="006A6E68">
        <w:rPr>
          <w:lang w:val="en-US"/>
        </w:rPr>
        <w:t>:</w:t>
      </w:r>
    </w:p>
    <w:p w:rsidR="005C5E3B" w:rsidRDefault="006A6E68" w:rsidP="006A6E68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P</w:t>
      </w:r>
      <w:r w:rsidR="005C5E3B">
        <w:rPr>
          <w:lang w:val="en-US"/>
        </w:rPr>
        <w:t>rotein chains and residues in each</w:t>
      </w:r>
    </w:p>
    <w:p w:rsidR="005C5E3B" w:rsidRDefault="005C5E3B" w:rsidP="006A6E68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DNA strands and bases in each</w:t>
      </w:r>
    </w:p>
    <w:p w:rsidR="006A6E68" w:rsidRDefault="005C5E3B" w:rsidP="006A6E68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 RNA strands and bases in each</w:t>
      </w:r>
      <w:r w:rsidR="006A6E68" w:rsidRPr="006A6E68">
        <w:rPr>
          <w:lang w:val="en-US"/>
        </w:rPr>
        <w:t xml:space="preserve"> </w:t>
      </w:r>
    </w:p>
    <w:p w:rsidR="005C5E3B" w:rsidRPr="006A6E68" w:rsidRDefault="006A6E68" w:rsidP="006A6E68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Each chain / strand should be given a unique name to allow it to be used for selection for macromolecules part of the complex</w:t>
      </w:r>
    </w:p>
    <w:p w:rsidR="005C5E3B" w:rsidRDefault="005C5E3B" w:rsidP="005C5E3B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Sequence</w:t>
      </w:r>
    </w:p>
    <w:p w:rsidR="005C5E3B" w:rsidRPr="005C5E3B" w:rsidRDefault="005C5E3B" w:rsidP="005C5E3B">
      <w:pPr>
        <w:pStyle w:val="ListBullet"/>
        <w:numPr>
          <w:ilvl w:val="1"/>
          <w:numId w:val="5"/>
        </w:numPr>
        <w:rPr>
          <w:lang w:val="en-US"/>
        </w:rPr>
      </w:pPr>
      <w:r w:rsidRPr="005C5E3B">
        <w:rPr>
          <w:lang w:val="en-US"/>
        </w:rPr>
        <w:t>List of associated structures</w:t>
      </w:r>
      <w:r w:rsidR="009C081C">
        <w:rPr>
          <w:lang w:val="en-US"/>
        </w:rPr>
        <w:t xml:space="preserve"> </w:t>
      </w:r>
    </w:p>
    <w:p w:rsidR="005C5E3B" w:rsidRPr="005C5E3B" w:rsidRDefault="005C5E3B" w:rsidP="005C5E3B">
      <w:pPr>
        <w:pStyle w:val="ListBullet"/>
        <w:numPr>
          <w:ilvl w:val="2"/>
          <w:numId w:val="5"/>
        </w:numPr>
        <w:rPr>
          <w:i/>
          <w:lang w:val="en-US"/>
        </w:rPr>
      </w:pPr>
      <w:r w:rsidRPr="005C5E3B">
        <w:rPr>
          <w:lang w:val="en-US"/>
        </w:rPr>
        <w:t xml:space="preserve">Definition of which part of the </w:t>
      </w:r>
      <w:r>
        <w:rPr>
          <w:lang w:val="en-US"/>
        </w:rPr>
        <w:t>complex</w:t>
      </w:r>
      <w:r w:rsidRPr="005C5E3B">
        <w:rPr>
          <w:lang w:val="en-US"/>
        </w:rPr>
        <w:t xml:space="preserve"> the structure is</w:t>
      </w:r>
      <w:r>
        <w:rPr>
          <w:lang w:val="en-US"/>
        </w:rPr>
        <w:t xml:space="preserve"> </w:t>
      </w:r>
      <w:r w:rsidRPr="005C5E3B">
        <w:rPr>
          <w:i/>
          <w:lang w:val="en-US"/>
        </w:rPr>
        <w:t>(to minimize repetition should be linked with Macromolecule definitions)</w:t>
      </w:r>
      <w:r w:rsidR="009C081C" w:rsidRPr="009C081C">
        <w:rPr>
          <w:lang w:val="en-US"/>
        </w:rPr>
        <w:t xml:space="preserve"> </w:t>
      </w:r>
      <w:r w:rsidR="009C081C">
        <w:rPr>
          <w:lang w:val="en-US"/>
        </w:rPr>
        <w:t>(additionally there could be a number of homologues for the same structure)</w:t>
      </w:r>
    </w:p>
    <w:p w:rsidR="005C5E3B" w:rsidRDefault="005C5E3B" w:rsidP="005C5E3B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Could be from sequence information if available or</w:t>
      </w:r>
    </w:p>
    <w:p w:rsidR="005C5E3B" w:rsidRDefault="005C5E3B" w:rsidP="005C5E3B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Residues (from – to)</w:t>
      </w:r>
    </w:p>
    <w:p w:rsidR="005C5E3B" w:rsidRDefault="005C5E3B" w:rsidP="005C5E3B">
      <w:pPr>
        <w:pStyle w:val="ListBullet"/>
        <w:numPr>
          <w:ilvl w:val="3"/>
          <w:numId w:val="5"/>
        </w:numPr>
        <w:rPr>
          <w:lang w:val="en-US"/>
        </w:rPr>
      </w:pPr>
      <w:r>
        <w:rPr>
          <w:lang w:val="en-US"/>
        </w:rPr>
        <w:t>Bases (from – to)</w:t>
      </w:r>
    </w:p>
    <w:p w:rsidR="00B13B2F" w:rsidRDefault="00B13B2F" w:rsidP="00B13B2F">
      <w:pPr>
        <w:pStyle w:val="ListBullet"/>
        <w:rPr>
          <w:lang w:val="en-US"/>
        </w:rPr>
      </w:pPr>
      <w:r>
        <w:rPr>
          <w:lang w:val="en-US"/>
        </w:rPr>
        <w:lastRenderedPageBreak/>
        <w:t xml:space="preserve">A </w:t>
      </w:r>
      <w:r w:rsidR="000918F1">
        <w:rPr>
          <w:lang w:val="en-US"/>
        </w:rPr>
        <w:t>list</w:t>
      </w:r>
      <w:r>
        <w:rPr>
          <w:lang w:val="en-US"/>
        </w:rPr>
        <w:t xml:space="preserve"> of </w:t>
      </w:r>
      <w:r w:rsidR="009C081C">
        <w:rPr>
          <w:lang w:val="en-US"/>
        </w:rPr>
        <w:t>Macromolecules</w:t>
      </w:r>
      <w:r>
        <w:rPr>
          <w:lang w:val="en-US"/>
        </w:rPr>
        <w:t xml:space="preserve"> which are part of </w:t>
      </w:r>
      <w:r w:rsidR="001E240B">
        <w:rPr>
          <w:lang w:val="en-US"/>
        </w:rPr>
        <w:t>the</w:t>
      </w:r>
      <w:r>
        <w:rPr>
          <w:lang w:val="en-US"/>
        </w:rPr>
        <w:t xml:space="preserve"> complex</w:t>
      </w:r>
    </w:p>
    <w:p w:rsidR="004E4EE3" w:rsidRPr="003F1DDA" w:rsidRDefault="00F316A4" w:rsidP="00B13B2F">
      <w:pPr>
        <w:pStyle w:val="ListBullet"/>
      </w:pPr>
      <w:r w:rsidRPr="00B13B2F">
        <w:rPr>
          <w:lang w:val="en-US"/>
        </w:rPr>
        <w:t xml:space="preserve">As required by the safety, each complex has to be described by a sample sheet in the proposal submission form (User Portal / SMIS system). </w:t>
      </w:r>
    </w:p>
    <w:p w:rsidR="003F1DDA" w:rsidRDefault="003F1DDA" w:rsidP="003F1DDA">
      <w:pPr>
        <w:pStyle w:val="ListBullet"/>
        <w:numPr>
          <w:ilvl w:val="0"/>
          <w:numId w:val="0"/>
        </w:numPr>
        <w:rPr>
          <w:lang w:val="en-US"/>
        </w:rPr>
      </w:pPr>
    </w:p>
    <w:p w:rsidR="003F1DDA" w:rsidRDefault="003F1DDA" w:rsidP="003F1DD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Note: In the simple case of a structure validation </w:t>
      </w:r>
      <w:r w:rsidR="00EE42C8">
        <w:rPr>
          <w:lang w:val="en-US"/>
        </w:rPr>
        <w:t>the</w:t>
      </w:r>
      <w:r>
        <w:rPr>
          <w:lang w:val="en-US"/>
        </w:rPr>
        <w:t xml:space="preserve"> complex is the </w:t>
      </w:r>
      <w:r w:rsidR="00CD2191">
        <w:rPr>
          <w:lang w:val="en-US"/>
        </w:rPr>
        <w:t>macromolecule (which has three samples for the individual concentrations) as it will be defined as being the full number of residues for the complex.</w:t>
      </w:r>
    </w:p>
    <w:p w:rsidR="00254A7F" w:rsidRDefault="00254A7F" w:rsidP="003F1DDA">
      <w:pPr>
        <w:pStyle w:val="ListBullet"/>
        <w:numPr>
          <w:ilvl w:val="0"/>
          <w:numId w:val="0"/>
        </w:numPr>
      </w:pPr>
    </w:p>
    <w:p w:rsidR="00A034DB" w:rsidRDefault="00A034DB" w:rsidP="003F1DDA">
      <w:pPr>
        <w:pStyle w:val="ListBullet"/>
        <w:numPr>
          <w:ilvl w:val="0"/>
          <w:numId w:val="0"/>
        </w:numPr>
      </w:pPr>
    </w:p>
    <w:p w:rsidR="004E4EE3" w:rsidRDefault="004E4EE3" w:rsidP="004E4EE3">
      <w:pPr>
        <w:jc w:val="both"/>
      </w:pPr>
    </w:p>
    <w:p w:rsidR="00B13B2F" w:rsidRDefault="00C323C5" w:rsidP="009A4DC6">
      <w:pPr>
        <w:pStyle w:val="Heading3"/>
      </w:pPr>
      <w:bookmarkStart w:id="11" w:name="_Toc320706127"/>
      <w:r>
        <w:t>A</w:t>
      </w:r>
      <w:r w:rsidR="00B13B2F" w:rsidRPr="00DB6DB7">
        <w:t>dditive</w:t>
      </w:r>
      <w:bookmarkEnd w:id="11"/>
    </w:p>
    <w:p w:rsidR="00B13B2F" w:rsidRPr="00F56F92" w:rsidRDefault="00B13B2F" w:rsidP="00B13B2F">
      <w:pPr>
        <w:pStyle w:val="ListBullet"/>
        <w:rPr>
          <w:lang w:val="en-US"/>
        </w:rPr>
      </w:pPr>
      <w:r>
        <w:t xml:space="preserve">A </w:t>
      </w:r>
      <w:r w:rsidRPr="00F56F92">
        <w:rPr>
          <w:lang w:val="en-US"/>
        </w:rPr>
        <w:t>name</w:t>
      </w:r>
    </w:p>
    <w:p w:rsidR="00B13B2F" w:rsidRPr="00F56F92" w:rsidRDefault="00B13B2F" w:rsidP="00B13B2F">
      <w:pPr>
        <w:pStyle w:val="ListBullet"/>
        <w:rPr>
          <w:lang w:val="en-US"/>
        </w:rPr>
      </w:pPr>
      <w:r w:rsidRPr="00F56F92">
        <w:rPr>
          <w:lang w:val="en-US"/>
        </w:rPr>
        <w:t>A Quantity (mM</w:t>
      </w:r>
      <w:r w:rsidR="00462E33">
        <w:rPr>
          <w:lang w:val="en-US"/>
        </w:rPr>
        <w:t xml:space="preserve"> or if the additive is deuterium %</w:t>
      </w:r>
      <w:r w:rsidRPr="00F56F92">
        <w:rPr>
          <w:lang w:val="en-US"/>
        </w:rPr>
        <w:t>)</w:t>
      </w:r>
    </w:p>
    <w:p w:rsidR="00B13B2F" w:rsidRDefault="00B13B2F" w:rsidP="00B13B2F">
      <w:pPr>
        <w:pStyle w:val="ListBullet"/>
        <w:numPr>
          <w:ilvl w:val="0"/>
          <w:numId w:val="0"/>
        </w:numPr>
        <w:ind w:left="360"/>
      </w:pPr>
    </w:p>
    <w:p w:rsidR="00254A7F" w:rsidRDefault="00254A7F" w:rsidP="00254A7F">
      <w:pPr>
        <w:numPr>
          <w:ilvl w:val="0"/>
          <w:numId w:val="6"/>
        </w:numPr>
      </w:pPr>
      <w:r>
        <w:t xml:space="preserve">A </w:t>
      </w:r>
      <w:r w:rsidRPr="00254A7F">
        <w:rPr>
          <w:b/>
        </w:rPr>
        <w:t>structure</w:t>
      </w:r>
      <w:r>
        <w:t xml:space="preserve"> is defined by</w:t>
      </w:r>
    </w:p>
    <w:p w:rsidR="00254A7F" w:rsidRDefault="00254A7F" w:rsidP="00254A7F">
      <w:pPr>
        <w:pStyle w:val="ListBullet"/>
        <w:rPr>
          <w:lang w:val="en-US"/>
        </w:rPr>
      </w:pPr>
      <w:r>
        <w:t>A PDB file</w:t>
      </w:r>
      <w:r>
        <w:rPr>
          <w:lang w:val="en-US"/>
        </w:rPr>
        <w:t xml:space="preserve"> or </w:t>
      </w:r>
      <w:r w:rsidRPr="00254A7F">
        <w:rPr>
          <w:lang w:val="en-US"/>
        </w:rPr>
        <w:t>accession code</w:t>
      </w:r>
    </w:p>
    <w:p w:rsidR="00313F28" w:rsidRDefault="005C5E3B" w:rsidP="00313F28">
      <w:pPr>
        <w:pStyle w:val="ListBullet"/>
        <w:rPr>
          <w:lang w:val="en-US"/>
        </w:rPr>
      </w:pPr>
      <w:r>
        <w:rPr>
          <w:lang w:val="en-US"/>
        </w:rPr>
        <w:t xml:space="preserve">List of </w:t>
      </w:r>
      <w:r w:rsidR="00FA09EC">
        <w:rPr>
          <w:lang w:val="en-US"/>
        </w:rPr>
        <w:t>what data this structure is associated with</w:t>
      </w:r>
    </w:p>
    <w:p w:rsidR="00FA09EC" w:rsidRDefault="00FA09EC" w:rsidP="00FA09EC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Complex</w:t>
      </w:r>
    </w:p>
    <w:p w:rsidR="00FA09EC" w:rsidRPr="00254A7F" w:rsidRDefault="00FA09EC" w:rsidP="00FA09EC">
      <w:pPr>
        <w:pStyle w:val="ListBullet"/>
        <w:numPr>
          <w:ilvl w:val="2"/>
          <w:numId w:val="5"/>
        </w:numPr>
        <w:rPr>
          <w:lang w:val="en-US"/>
        </w:rPr>
      </w:pPr>
      <w:r>
        <w:rPr>
          <w:lang w:val="en-US"/>
        </w:rPr>
        <w:t>Macromolecule</w:t>
      </w:r>
    </w:p>
    <w:p w:rsidR="00B77476" w:rsidRDefault="00B77476" w:rsidP="009A4DC6">
      <w:pPr>
        <w:pStyle w:val="Heading3"/>
        <w:rPr>
          <w:lang w:val="en-US"/>
        </w:rPr>
      </w:pPr>
      <w:bookmarkStart w:id="12" w:name="_Toc320706128"/>
      <w:r w:rsidRPr="00B77476">
        <w:rPr>
          <w:lang w:val="en-US"/>
        </w:rPr>
        <w:t>Session</w:t>
      </w:r>
      <w:bookmarkEnd w:id="12"/>
    </w:p>
    <w:p w:rsidR="00B77476" w:rsidRPr="00B77476" w:rsidRDefault="00B77476" w:rsidP="00B77476">
      <w:pPr>
        <w:pStyle w:val="ListBullet"/>
        <w:rPr>
          <w:lang w:val="en-US"/>
        </w:rPr>
      </w:pPr>
      <w:r w:rsidRPr="00B77476">
        <w:rPr>
          <w:lang w:val="en-US"/>
        </w:rPr>
        <w:t>Dates</w:t>
      </w:r>
    </w:p>
    <w:p w:rsidR="00B77476" w:rsidRPr="00B77476" w:rsidRDefault="00B77476" w:rsidP="00B77476">
      <w:pPr>
        <w:pStyle w:val="ListBullet"/>
        <w:numPr>
          <w:ilvl w:val="1"/>
          <w:numId w:val="5"/>
        </w:numPr>
        <w:rPr>
          <w:lang w:val="en-US"/>
        </w:rPr>
      </w:pPr>
      <w:r w:rsidRPr="00B77476">
        <w:rPr>
          <w:lang w:val="en-US"/>
        </w:rPr>
        <w:t>start</w:t>
      </w:r>
    </w:p>
    <w:p w:rsidR="00B77476" w:rsidRPr="00B77476" w:rsidRDefault="00B77476" w:rsidP="00B77476">
      <w:pPr>
        <w:pStyle w:val="ListBullet"/>
        <w:numPr>
          <w:ilvl w:val="1"/>
          <w:numId w:val="5"/>
        </w:numPr>
        <w:rPr>
          <w:lang w:val="en-US"/>
        </w:rPr>
      </w:pPr>
      <w:r w:rsidRPr="00B77476">
        <w:rPr>
          <w:lang w:val="en-US"/>
        </w:rPr>
        <w:t>end</w:t>
      </w:r>
    </w:p>
    <w:p w:rsidR="00B77476" w:rsidRPr="00B77476" w:rsidRDefault="00B77476" w:rsidP="00B77476">
      <w:pPr>
        <w:pStyle w:val="ListBullet"/>
        <w:rPr>
          <w:lang w:val="en-US"/>
        </w:rPr>
      </w:pPr>
      <w:r w:rsidRPr="00B77476">
        <w:rPr>
          <w:lang w:val="en-US"/>
        </w:rPr>
        <w:t>a number of shifts</w:t>
      </w:r>
    </w:p>
    <w:p w:rsidR="00B77476" w:rsidRPr="00B77476" w:rsidRDefault="00B77476" w:rsidP="00B77476">
      <w:pPr>
        <w:pStyle w:val="ListBullet"/>
        <w:rPr>
          <w:lang w:val="en-US"/>
        </w:rPr>
      </w:pPr>
      <w:r w:rsidRPr="00B77476">
        <w:rPr>
          <w:lang w:val="en-US"/>
        </w:rPr>
        <w:t>a beamline</w:t>
      </w:r>
    </w:p>
    <w:p w:rsidR="00B77476" w:rsidRDefault="00B77476" w:rsidP="00B77476">
      <w:pPr>
        <w:pStyle w:val="ListBullet"/>
        <w:rPr>
          <w:lang w:val="en-US"/>
        </w:rPr>
      </w:pPr>
      <w:r w:rsidRPr="00B77476">
        <w:rPr>
          <w:lang w:val="en-US"/>
        </w:rPr>
        <w:t xml:space="preserve">a local contact </w:t>
      </w:r>
    </w:p>
    <w:p w:rsidR="00B77476" w:rsidRDefault="00B77476" w:rsidP="00B77476">
      <w:pPr>
        <w:pStyle w:val="ListBullet"/>
        <w:numPr>
          <w:ilvl w:val="0"/>
          <w:numId w:val="0"/>
        </w:numPr>
        <w:rPr>
          <w:lang w:val="en-US"/>
        </w:rPr>
      </w:pPr>
    </w:p>
    <w:p w:rsidR="00B77476" w:rsidRDefault="00B77476" w:rsidP="00B77476">
      <w:pPr>
        <w:pStyle w:val="ListBullet"/>
        <w:numPr>
          <w:ilvl w:val="0"/>
          <w:numId w:val="0"/>
        </w:numPr>
        <w:rPr>
          <w:b/>
          <w:lang w:val="en-US"/>
        </w:rPr>
      </w:pPr>
      <w:r>
        <w:rPr>
          <w:lang w:val="en-US"/>
        </w:rPr>
        <w:t xml:space="preserve">Note: 1 Beamtime proposal may have multiple </w:t>
      </w:r>
      <w:r w:rsidRPr="00B77476">
        <w:rPr>
          <w:b/>
          <w:lang w:val="en-US"/>
        </w:rPr>
        <w:t>sessions</w:t>
      </w:r>
      <w:r>
        <w:rPr>
          <w:lang w:val="en-US"/>
        </w:rPr>
        <w:t xml:space="preserve">, each session could have multiple </w:t>
      </w:r>
      <w:r w:rsidRPr="00B77476">
        <w:rPr>
          <w:b/>
          <w:lang w:val="en-US"/>
        </w:rPr>
        <w:t>Experiments</w:t>
      </w:r>
    </w:p>
    <w:p w:rsidR="004335DD" w:rsidRPr="00C323C5" w:rsidRDefault="004335DD" w:rsidP="00C323C5">
      <w:pPr>
        <w:pStyle w:val="Heading3"/>
        <w:rPr>
          <w:lang w:val="en-US"/>
        </w:rPr>
      </w:pPr>
      <w:bookmarkStart w:id="13" w:name="_Toc320706129"/>
      <w:r w:rsidRPr="00C323C5">
        <w:rPr>
          <w:lang w:val="en-US"/>
        </w:rPr>
        <w:t>Stock solutions</w:t>
      </w:r>
      <w:bookmarkEnd w:id="13"/>
    </w:p>
    <w:p w:rsidR="005405F7" w:rsidRDefault="005405F7" w:rsidP="00C323C5">
      <w:pPr>
        <w:pStyle w:val="ListBullet"/>
        <w:rPr>
          <w:lang w:val="en-US"/>
        </w:rPr>
      </w:pPr>
      <w:r>
        <w:rPr>
          <w:lang w:val="en-US"/>
        </w:rPr>
        <w:t>Will need instructions for storage once they have arrived</w:t>
      </w:r>
    </w:p>
    <w:p w:rsidR="005405F7" w:rsidRDefault="005405F7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Room temp (20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5405F7" w:rsidRDefault="005405F7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Fridge (4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5405F7" w:rsidRDefault="005405F7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Freezer (-20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5405F7" w:rsidRDefault="005405F7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Cryo-cooling (-80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D928CF" w:rsidRDefault="00D928CF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Comments for special instructions</w:t>
      </w:r>
    </w:p>
    <w:p w:rsidR="005405F7" w:rsidRDefault="005405F7" w:rsidP="00C323C5">
      <w:pPr>
        <w:pStyle w:val="ListBullet"/>
        <w:rPr>
          <w:lang w:val="en-US"/>
        </w:rPr>
      </w:pPr>
      <w:r>
        <w:rPr>
          <w:lang w:val="en-US"/>
        </w:rPr>
        <w:t>Extra instructions for preparation of dilutions ( to make individual samples</w:t>
      </w:r>
      <w:r w:rsidR="00D928CF">
        <w:rPr>
          <w:lang w:val="en-US"/>
        </w:rPr>
        <w:t xml:space="preserve"> / Sample plate</w:t>
      </w:r>
      <w:r>
        <w:rPr>
          <w:lang w:val="en-US"/>
        </w:rPr>
        <w:t>)</w:t>
      </w:r>
    </w:p>
    <w:p w:rsidR="00D928CF" w:rsidRPr="00D928CF" w:rsidRDefault="00D928CF" w:rsidP="00C323C5">
      <w:pPr>
        <w:pStyle w:val="Heading3"/>
        <w:rPr>
          <w:lang w:val="en-US"/>
        </w:rPr>
      </w:pPr>
      <w:bookmarkStart w:id="14" w:name="_Toc320706130"/>
      <w:r w:rsidRPr="00313F28">
        <w:rPr>
          <w:lang w:val="en-US"/>
        </w:rPr>
        <w:t>Sample Plate (MX Container)</w:t>
      </w:r>
      <w:bookmarkEnd w:id="14"/>
    </w:p>
    <w:p w:rsidR="00D928CF" w:rsidRPr="00D928CF" w:rsidRDefault="00D928CF" w:rsidP="00C323C5">
      <w:pPr>
        <w:pStyle w:val="ListBullet"/>
        <w:rPr>
          <w:lang w:val="en-US"/>
        </w:rPr>
      </w:pPr>
      <w:r w:rsidRPr="00D928CF">
        <w:rPr>
          <w:lang w:val="en-US"/>
        </w:rPr>
        <w:t xml:space="preserve">Storage Temperature (°C) should be defined for each plate to set SC thermostat for correct conditions (as 3 plates can be stored at once if there is a difference in the plates in the SC a warning should be given for the users to decide to </w:t>
      </w:r>
      <w:r w:rsidR="00D069A9">
        <w:rPr>
          <w:lang w:val="en-US"/>
        </w:rPr>
        <w:t xml:space="preserve">either </w:t>
      </w:r>
      <w:r w:rsidRPr="00D928CF">
        <w:rPr>
          <w:lang w:val="en-US"/>
        </w:rPr>
        <w:t>override (set new temp for all plates in SC) or to remove plates from SC)</w:t>
      </w:r>
    </w:p>
    <w:p w:rsidR="00D928CF" w:rsidRPr="00313F28" w:rsidRDefault="005D0537" w:rsidP="00C323C5">
      <w:pPr>
        <w:pStyle w:val="Heading3"/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112395</wp:posOffset>
            </wp:positionV>
            <wp:extent cx="2922270" cy="2286000"/>
            <wp:effectExtent l="19050" t="0" r="0" b="0"/>
            <wp:wrapTight wrapText="bothSides">
              <wp:wrapPolygon edited="0">
                <wp:start x="9716" y="180"/>
                <wp:lineTo x="9716" y="3060"/>
                <wp:lineTo x="7181" y="4140"/>
                <wp:lineTo x="6759" y="5940"/>
                <wp:lineTo x="4224" y="5940"/>
                <wp:lineTo x="3802" y="11700"/>
                <wp:lineTo x="1267" y="12060"/>
                <wp:lineTo x="1267" y="17460"/>
                <wp:lineTo x="0" y="18180"/>
                <wp:lineTo x="-141" y="21420"/>
                <wp:lineTo x="8730" y="21420"/>
                <wp:lineTo x="8871" y="18900"/>
                <wp:lineTo x="8589" y="18180"/>
                <wp:lineTo x="7322" y="17460"/>
                <wp:lineTo x="9293" y="17460"/>
                <wp:lineTo x="15771" y="15300"/>
                <wp:lineTo x="16052" y="12600"/>
                <wp:lineTo x="15489" y="12060"/>
                <wp:lineTo x="14362" y="11700"/>
                <wp:lineTo x="21544" y="9360"/>
                <wp:lineTo x="21544" y="6120"/>
                <wp:lineTo x="21403" y="5940"/>
                <wp:lineTo x="18728" y="5940"/>
                <wp:lineTo x="19009" y="4860"/>
                <wp:lineTo x="18446" y="4140"/>
                <wp:lineTo x="16193" y="3060"/>
                <wp:lineTo x="16193" y="180"/>
                <wp:lineTo x="9716" y="180"/>
              </wp:wrapPolygon>
            </wp:wrapTight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5" w:name="_Toc320706131"/>
      <w:r w:rsidR="00313F28">
        <w:rPr>
          <w:lang w:val="en-US"/>
        </w:rPr>
        <w:t>Sample Case (MX Dewar)</w:t>
      </w:r>
      <w:bookmarkEnd w:id="15"/>
    </w:p>
    <w:p w:rsidR="00D928CF" w:rsidRDefault="00D928CF" w:rsidP="00C323C5">
      <w:pPr>
        <w:pStyle w:val="ListBullet"/>
        <w:rPr>
          <w:lang w:val="en-US"/>
        </w:rPr>
      </w:pPr>
      <w:r>
        <w:rPr>
          <w:lang w:val="en-US"/>
        </w:rPr>
        <w:t>List of Stock solutions and Sample plates contained</w:t>
      </w:r>
    </w:p>
    <w:p w:rsidR="00D928CF" w:rsidRPr="00D928CF" w:rsidRDefault="00D928CF" w:rsidP="00C323C5">
      <w:pPr>
        <w:pStyle w:val="ListBullet"/>
        <w:rPr>
          <w:lang w:val="en-US"/>
        </w:rPr>
      </w:pPr>
      <w:r w:rsidRPr="00D928CF">
        <w:rPr>
          <w:lang w:val="en-US"/>
        </w:rPr>
        <w:t>Will need instructions for storage once they have arrived</w:t>
      </w:r>
    </w:p>
    <w:p w:rsidR="00D928CF" w:rsidRDefault="00D928CF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Room temp (aprox 20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D928CF" w:rsidRDefault="00D928CF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Fridge (4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D928CF" w:rsidRDefault="00D928CF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Freezer (-20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D928CF" w:rsidRDefault="00D928CF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Cryo-cooling (-80</w:t>
      </w:r>
      <w:r w:rsidRPr="00F56F92">
        <w:rPr>
          <w:lang w:val="en-US"/>
        </w:rPr>
        <w:t>°C</w:t>
      </w:r>
      <w:r>
        <w:rPr>
          <w:lang w:val="en-US"/>
        </w:rPr>
        <w:t>)</w:t>
      </w:r>
    </w:p>
    <w:p w:rsidR="00D928CF" w:rsidRPr="00D928CF" w:rsidRDefault="00D928CF" w:rsidP="00C323C5">
      <w:pPr>
        <w:pStyle w:val="ListBullet"/>
        <w:numPr>
          <w:ilvl w:val="1"/>
          <w:numId w:val="5"/>
        </w:numPr>
        <w:rPr>
          <w:lang w:val="en-US"/>
        </w:rPr>
      </w:pPr>
      <w:r>
        <w:rPr>
          <w:lang w:val="en-US"/>
        </w:rPr>
        <w:t>Comments for special instructions</w:t>
      </w:r>
    </w:p>
    <w:p w:rsidR="00D928CF" w:rsidRPr="00313F28" w:rsidRDefault="00D928CF" w:rsidP="00C323C5">
      <w:pPr>
        <w:pStyle w:val="Heading3"/>
        <w:tabs>
          <w:tab w:val="clear" w:pos="720"/>
          <w:tab w:val="left" w:pos="810"/>
        </w:tabs>
        <w:rPr>
          <w:lang w:val="en-US"/>
        </w:rPr>
      </w:pPr>
      <w:bookmarkStart w:id="16" w:name="_Toc320706132"/>
      <w:r w:rsidRPr="00313F28">
        <w:rPr>
          <w:lang w:val="en-US"/>
        </w:rPr>
        <w:t>Shipment</w:t>
      </w:r>
      <w:bookmarkEnd w:id="16"/>
    </w:p>
    <w:p w:rsidR="00D928CF" w:rsidRDefault="00D928CF" w:rsidP="00C323C5">
      <w:pPr>
        <w:pStyle w:val="ListBullet"/>
        <w:rPr>
          <w:lang w:val="en-US"/>
        </w:rPr>
      </w:pPr>
      <w:r>
        <w:rPr>
          <w:lang w:val="en-US"/>
        </w:rPr>
        <w:t>User (return/Contact) details</w:t>
      </w:r>
    </w:p>
    <w:p w:rsidR="00D928CF" w:rsidRDefault="00D928CF" w:rsidP="00C323C5">
      <w:pPr>
        <w:pStyle w:val="ListBullet"/>
        <w:rPr>
          <w:lang w:val="en-US"/>
        </w:rPr>
      </w:pPr>
      <w:r>
        <w:rPr>
          <w:lang w:val="en-US"/>
        </w:rPr>
        <w:t>List of Sample cases included in the shipment</w:t>
      </w:r>
    </w:p>
    <w:p w:rsidR="00D928CF" w:rsidRPr="00D928CF" w:rsidRDefault="00D928CF" w:rsidP="00D928CF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:rsidR="004E4EE3" w:rsidRDefault="004E4EE3" w:rsidP="004E4EE3">
      <w:pPr>
        <w:pStyle w:val="ListBullet"/>
        <w:numPr>
          <w:ilvl w:val="0"/>
          <w:numId w:val="0"/>
        </w:numPr>
        <w:ind w:left="360" w:hanging="360"/>
        <w:jc w:val="center"/>
      </w:pPr>
    </w:p>
    <w:p w:rsidR="00CD5DAB" w:rsidRPr="009A4DC6" w:rsidRDefault="00CD5DAB" w:rsidP="00CD5DAB">
      <w:pPr>
        <w:pStyle w:val="Heading2"/>
        <w:rPr>
          <w:lang w:val="en-US"/>
        </w:rPr>
      </w:pPr>
      <w:bookmarkStart w:id="17" w:name="_Toc320706133"/>
      <w:r w:rsidRPr="009A4DC6">
        <w:rPr>
          <w:noProof/>
          <w:lang w:val="en-US"/>
        </w:rPr>
        <w:lastRenderedPageBreak/>
        <w:t>Example</w:t>
      </w:r>
      <w:bookmarkEnd w:id="17"/>
    </w:p>
    <w:p w:rsidR="00CD5DAB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>An enzyme which in its functional form is comprised of 3 individual subunits (A, B and C). The first part of the Experiment ( P1) is to determine how the subunits fit together.</w:t>
      </w:r>
    </w:p>
    <w:p w:rsidR="00CD5DAB" w:rsidRDefault="00CD5DAB" w:rsidP="00CD5DAB">
      <w:pPr>
        <w:rPr>
          <w:noProof/>
          <w:lang w:val="en-US"/>
        </w:rPr>
      </w:pPr>
    </w:p>
    <w:p w:rsidR="00CD5DAB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>P1 will comprises data collections of:</w:t>
      </w:r>
    </w:p>
    <w:p w:rsidR="00CD5DAB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>A, B and C  individually</w:t>
      </w:r>
    </w:p>
    <w:p w:rsidR="00CD5DAB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>The dimeric complexes of AB and BC</w:t>
      </w:r>
    </w:p>
    <w:p w:rsidR="00B13B2F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>The trimeric complex ABC</w:t>
      </w:r>
    </w:p>
    <w:p w:rsidR="00DB7064" w:rsidRDefault="00DB7064" w:rsidP="00CD5DAB">
      <w:pPr>
        <w:rPr>
          <w:noProof/>
          <w:lang w:val="en-US"/>
        </w:rPr>
      </w:pPr>
    </w:p>
    <w:p w:rsidR="00B13B2F" w:rsidRDefault="00B13B2F" w:rsidP="00CD5DAB">
      <w:pPr>
        <w:rPr>
          <w:noProof/>
          <w:lang w:val="en-US"/>
        </w:rPr>
      </w:pPr>
      <w:r>
        <w:rPr>
          <w:noProof/>
          <w:lang w:val="en-US"/>
        </w:rPr>
        <w:t xml:space="preserve">Thus the </w:t>
      </w:r>
      <w:r w:rsidRPr="00DB7064">
        <w:rPr>
          <w:b/>
          <w:noProof/>
          <w:lang w:val="en-US"/>
        </w:rPr>
        <w:t>complex</w:t>
      </w:r>
      <w:r>
        <w:rPr>
          <w:noProof/>
          <w:lang w:val="en-US"/>
        </w:rPr>
        <w:t xml:space="preserve"> will have 6 individual </w:t>
      </w:r>
      <w:r w:rsidR="00613CA1" w:rsidRPr="00613CA1">
        <w:rPr>
          <w:b/>
          <w:noProof/>
          <w:lang w:val="en-US"/>
        </w:rPr>
        <w:t>macromolecules</w:t>
      </w:r>
      <w:r>
        <w:rPr>
          <w:noProof/>
          <w:lang w:val="en-US"/>
        </w:rPr>
        <w:t xml:space="preserve"> associated with it</w:t>
      </w:r>
      <w:r w:rsidR="00DB7064">
        <w:rPr>
          <w:noProof/>
          <w:lang w:val="en-US"/>
        </w:rPr>
        <w:t xml:space="preserve"> (A, B, C, AB, BC and ABC)</w:t>
      </w:r>
      <w:r>
        <w:rPr>
          <w:noProof/>
          <w:lang w:val="en-US"/>
        </w:rPr>
        <w:t xml:space="preserve">. </w:t>
      </w:r>
      <w:r w:rsidR="00613CA1">
        <w:rPr>
          <w:noProof/>
          <w:lang w:val="en-US"/>
        </w:rPr>
        <w:t>Each with a minimum of 3 samples, a</w:t>
      </w:r>
      <w:r>
        <w:rPr>
          <w:noProof/>
          <w:lang w:val="en-US"/>
        </w:rPr>
        <w:t>ll with the same buffer conditions</w:t>
      </w:r>
      <w:r w:rsidR="00DB7064">
        <w:rPr>
          <w:noProof/>
          <w:lang w:val="en-US"/>
        </w:rPr>
        <w:t>.</w:t>
      </w:r>
    </w:p>
    <w:p w:rsidR="00CD5DAB" w:rsidRDefault="00CD5DAB" w:rsidP="00CD5DAB">
      <w:pPr>
        <w:rPr>
          <w:noProof/>
          <w:lang w:val="en-US"/>
        </w:rPr>
      </w:pPr>
    </w:p>
    <w:p w:rsidR="00CD5DAB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>P2 is to understand how the enzyme functions</w:t>
      </w:r>
    </w:p>
    <w:p w:rsidR="00CD5DAB" w:rsidRDefault="00CD5DAB" w:rsidP="00CD5DAB">
      <w:pPr>
        <w:rPr>
          <w:noProof/>
          <w:lang w:val="en-US"/>
        </w:rPr>
      </w:pPr>
    </w:p>
    <w:p w:rsidR="00CD5DAB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>P2 will comprises data collections of:</w:t>
      </w:r>
    </w:p>
    <w:p w:rsidR="00CD5DAB" w:rsidRDefault="00B13B2F" w:rsidP="00CD5DAB">
      <w:pPr>
        <w:rPr>
          <w:noProof/>
          <w:lang w:val="en-US"/>
        </w:rPr>
      </w:pPr>
      <w:r>
        <w:rPr>
          <w:noProof/>
          <w:lang w:val="en-US"/>
        </w:rPr>
        <w:t>T</w:t>
      </w:r>
      <w:r w:rsidR="00CD5DAB">
        <w:rPr>
          <w:noProof/>
          <w:lang w:val="en-US"/>
        </w:rPr>
        <w:t xml:space="preserve">he trimeric complex ABC (same </w:t>
      </w:r>
      <w:r>
        <w:rPr>
          <w:noProof/>
          <w:lang w:val="en-US"/>
        </w:rPr>
        <w:t xml:space="preserve">conditions </w:t>
      </w:r>
      <w:r w:rsidR="00CD5DAB">
        <w:rPr>
          <w:noProof/>
          <w:lang w:val="en-US"/>
        </w:rPr>
        <w:t>as for P1)</w:t>
      </w:r>
    </w:p>
    <w:p w:rsidR="00613CA1" w:rsidRDefault="00CD5DAB" w:rsidP="00CD5DAB">
      <w:pPr>
        <w:rPr>
          <w:noProof/>
          <w:lang w:val="en-US"/>
        </w:rPr>
      </w:pPr>
      <w:r>
        <w:rPr>
          <w:noProof/>
          <w:lang w:val="en-US"/>
        </w:rPr>
        <w:t xml:space="preserve">Plus </w:t>
      </w:r>
      <w:r w:rsidR="00613CA1">
        <w:rPr>
          <w:noProof/>
          <w:lang w:val="en-US"/>
        </w:rPr>
        <w:t>a data colelction for each buffer condition (</w:t>
      </w:r>
      <w:r>
        <w:rPr>
          <w:noProof/>
          <w:lang w:val="en-US"/>
        </w:rPr>
        <w:t xml:space="preserve">Ligands and </w:t>
      </w:r>
      <w:r w:rsidR="00EE44D3">
        <w:rPr>
          <w:noProof/>
          <w:lang w:val="en-US"/>
        </w:rPr>
        <w:t xml:space="preserve">additives required for activity </w:t>
      </w:r>
      <w:r w:rsidR="00613CA1">
        <w:rPr>
          <w:noProof/>
          <w:lang w:val="en-US"/>
        </w:rPr>
        <w:t>and /or</w:t>
      </w:r>
      <w:r w:rsidR="00EE44D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non hydrolysable homologues to </w:t>
      </w:r>
      <w:r w:rsidR="00EE44D3">
        <w:rPr>
          <w:noProof/>
          <w:lang w:val="en-US"/>
        </w:rPr>
        <w:t>isolate</w:t>
      </w:r>
      <w:r>
        <w:rPr>
          <w:noProof/>
          <w:lang w:val="en-US"/>
        </w:rPr>
        <w:t xml:space="preserve"> the various stages of the reaction</w:t>
      </w:r>
      <w:r w:rsidR="00613CA1">
        <w:rPr>
          <w:noProof/>
          <w:lang w:val="en-US"/>
        </w:rPr>
        <w:t>)</w:t>
      </w:r>
      <w:r>
        <w:rPr>
          <w:noProof/>
          <w:lang w:val="en-US"/>
        </w:rPr>
        <w:t>.</w:t>
      </w:r>
      <w:r w:rsidR="00613CA1">
        <w:rPr>
          <w:noProof/>
          <w:lang w:val="en-US"/>
        </w:rPr>
        <w:t xml:space="preserve"> </w:t>
      </w:r>
    </w:p>
    <w:p w:rsidR="00613CA1" w:rsidRDefault="00613CA1" w:rsidP="00CD5DAB">
      <w:pPr>
        <w:rPr>
          <w:noProof/>
          <w:lang w:val="en-US"/>
        </w:rPr>
      </w:pPr>
    </w:p>
    <w:p w:rsidR="00CD5DAB" w:rsidRDefault="00613CA1" w:rsidP="00CD5DAB">
      <w:pPr>
        <w:rPr>
          <w:noProof/>
          <w:lang w:val="en-US"/>
        </w:rPr>
      </w:pPr>
      <w:r>
        <w:rPr>
          <w:noProof/>
          <w:lang w:val="en-US"/>
        </w:rPr>
        <w:t xml:space="preserve">Thus the macromolecule ABC will have an additional  n*3 samples where n is the number of buffer conditions that need to be measured. </w:t>
      </w:r>
    </w:p>
    <w:p w:rsidR="00CB112C" w:rsidRDefault="00CB112C" w:rsidP="00CD5DAB">
      <w:pPr>
        <w:rPr>
          <w:noProof/>
          <w:lang w:val="en-US"/>
        </w:rPr>
      </w:pPr>
    </w:p>
    <w:p w:rsidR="00CB112C" w:rsidRDefault="00901B81" w:rsidP="00CD5DAB">
      <w:pPr>
        <w:rPr>
          <w:noProof/>
          <w:lang w:val="en-US"/>
        </w:rPr>
      </w:pPr>
      <w:r>
        <w:rPr>
          <w:noProof/>
          <w:lang w:val="en-US"/>
        </w:rPr>
        <w:t xml:space="preserve">If structures for A, B, and C are available they can be validadted (with CRYSOL) against the macromlecule data or if they are only partial structures the missing residues modeld ( with BUNCH). They can be used to make rigid body models for AB, BC and ABC (with SASREF or BUNCH / CORAL if missing protions need to be added). The Ab-initio models (automatically calculated by EDNA pipeline) can be overlayed with the rigid bidy models for comparison (SUPCOMB20) and a table of the goodness of fit to both the experimental data and the other models can be produced aiding validation. </w:t>
      </w:r>
    </w:p>
    <w:p w:rsidR="00DB7064" w:rsidRDefault="00DB70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AE2B64" w:rsidRDefault="00AE2B64" w:rsidP="00CD5DAB">
      <w:pPr>
        <w:rPr>
          <w:noProof/>
          <w:lang w:val="en-US"/>
        </w:rPr>
      </w:pPr>
    </w:p>
    <w:p w:rsidR="009A4DC6" w:rsidRDefault="009A4DC6" w:rsidP="00A6129C">
      <w:pPr>
        <w:pStyle w:val="Heading2"/>
        <w:rPr>
          <w:lang w:val="en-US"/>
        </w:rPr>
      </w:pPr>
      <w:bookmarkStart w:id="18" w:name="_Toc320706134"/>
      <w:r>
        <w:rPr>
          <w:lang w:val="en-US"/>
        </w:rPr>
        <w:lastRenderedPageBreak/>
        <w:t>Screenshots</w:t>
      </w:r>
      <w:bookmarkEnd w:id="18"/>
    </w:p>
    <w:p w:rsidR="00A6129C" w:rsidRDefault="00A6129C" w:rsidP="009A4DC6">
      <w:pPr>
        <w:pStyle w:val="Heading3"/>
        <w:rPr>
          <w:lang w:val="en-US"/>
        </w:rPr>
      </w:pPr>
      <w:bookmarkStart w:id="19" w:name="_Toc320706135"/>
      <w:r>
        <w:rPr>
          <w:lang w:val="en-US"/>
        </w:rPr>
        <w:t>Session List</w:t>
      </w:r>
      <w:bookmarkEnd w:id="19"/>
    </w:p>
    <w:p w:rsidR="00A6129C" w:rsidRDefault="00A6129C" w:rsidP="00A6129C">
      <w:pPr>
        <w:rPr>
          <w:lang w:val="en-US"/>
        </w:rPr>
      </w:pPr>
      <w:r>
        <w:rPr>
          <w:lang w:val="en-US"/>
        </w:rPr>
        <w:t xml:space="preserve">This screen shows all the sessions that are available for the given proposal. </w:t>
      </w:r>
      <w:commentRangeStart w:id="20"/>
      <w:r>
        <w:rPr>
          <w:lang w:val="en-US"/>
        </w:rPr>
        <w:t>Clicking on the “Edit” button of a session brings you to the Experiment List of this session (see next screen).</w:t>
      </w:r>
      <w:commentRangeEnd w:id="20"/>
      <w:r w:rsidR="00245047">
        <w:rPr>
          <w:rStyle w:val="CommentReference"/>
        </w:rPr>
        <w:commentReference w:id="20"/>
      </w:r>
    </w:p>
    <w:p w:rsidR="00A6129C" w:rsidRDefault="00A6129C" w:rsidP="00A6129C">
      <w:pPr>
        <w:rPr>
          <w:lang w:val="en-US"/>
        </w:rPr>
      </w:pPr>
    </w:p>
    <w:p w:rsidR="005D0537" w:rsidRDefault="005D0537" w:rsidP="005D0537">
      <w:pPr>
        <w:pStyle w:val="CommentText"/>
      </w:pPr>
      <w:r>
        <w:rPr>
          <w:lang w:val="en-US"/>
        </w:rPr>
        <w:t xml:space="preserve">Note: </w:t>
      </w:r>
      <w:r>
        <w:t>This session list will contain all MX and BioSAXS sessions – by selecting a particular session the users interface will change to best accommodate the MX or BioSAXS information displayed.  It might be good to have a toggle to display MX sessions or BioSAXS sessions alone.</w:t>
      </w:r>
    </w:p>
    <w:p w:rsidR="005D0537" w:rsidRPr="009B75EB" w:rsidRDefault="005D0537" w:rsidP="00A6129C">
      <w:pPr>
        <w:rPr>
          <w:lang w:val="en-US"/>
        </w:rPr>
      </w:pPr>
    </w:p>
    <w:p w:rsidR="00A6129C" w:rsidRDefault="00A6129C" w:rsidP="00A6129C">
      <w:r>
        <w:rPr>
          <w:noProof/>
          <w:lang w:eastAsia="en-GB"/>
        </w:rPr>
        <w:drawing>
          <wp:inline distT="0" distB="0" distL="0" distR="0">
            <wp:extent cx="6067425" cy="1171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9C" w:rsidRDefault="00A6129C" w:rsidP="00A6129C"/>
    <w:p w:rsidR="00A6129C" w:rsidRDefault="00A6129C" w:rsidP="009A4DC6">
      <w:pPr>
        <w:pStyle w:val="Heading3"/>
      </w:pPr>
      <w:bookmarkStart w:id="21" w:name="_Toc320706136"/>
      <w:r>
        <w:t>Experiment List</w:t>
      </w:r>
      <w:bookmarkEnd w:id="21"/>
    </w:p>
    <w:p w:rsidR="00A6129C" w:rsidRDefault="00A6129C" w:rsidP="00A6129C">
      <w:pPr>
        <w:rPr>
          <w:lang w:val="en-US"/>
        </w:rPr>
      </w:pPr>
      <w:r>
        <w:rPr>
          <w:lang w:val="en-US"/>
        </w:rPr>
        <w:t xml:space="preserve">This screen shows all the experiments of a given session. </w:t>
      </w:r>
      <w:commentRangeStart w:id="22"/>
      <w:r>
        <w:rPr>
          <w:lang w:val="en-US"/>
        </w:rPr>
        <w:t>You can Delete</w:t>
      </w:r>
      <w:commentRangeEnd w:id="22"/>
      <w:r w:rsidR="00245047">
        <w:rPr>
          <w:rStyle w:val="CommentReference"/>
        </w:rPr>
        <w:commentReference w:id="22"/>
      </w:r>
      <w:r>
        <w:rPr>
          <w:lang w:val="en-US"/>
        </w:rPr>
        <w:t>, Edit an existing experiment or Create a new one (see next screen).</w:t>
      </w:r>
    </w:p>
    <w:p w:rsidR="00245047" w:rsidRPr="004D6C83" w:rsidRDefault="00245047" w:rsidP="00A6129C">
      <w:ins w:id="23" w:author="gordon" w:date="2012-04-17T15:12:00Z">
        <w:r>
          <w:t>Also should include pdf creator buttons for exporting the list of experiments from a particular session.</w:t>
        </w:r>
      </w:ins>
    </w:p>
    <w:p w:rsidR="00A6129C" w:rsidRDefault="00A6129C" w:rsidP="00A6129C"/>
    <w:p w:rsidR="00A6129C" w:rsidRDefault="00A6129C" w:rsidP="00A6129C"/>
    <w:p w:rsidR="00A6129C" w:rsidRDefault="00FA0387" w:rsidP="00A6129C">
      <w:pPr>
        <w:rPr>
          <w:lang w:val="en-US"/>
        </w:rPr>
      </w:pPr>
      <w:r w:rsidRPr="00FA0387">
        <w:rPr>
          <w:lang w:val="en-US"/>
        </w:rPr>
      </w:r>
      <w:r>
        <w:rPr>
          <w:lang w:val="en-US"/>
        </w:rPr>
        <w:pict>
          <v:group id="_x0000_s1028" editas="canvas" style="width:485pt;height:158.25pt;mso-position-horizontal-relative:char;mso-position-vertical-relative:line" coordsize="9700,31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700;height:3165" o:preferrelative="f">
              <v:fill o:detectmouseclick="t"/>
              <v:path o:extrusionok="t" o:connecttype="none"/>
              <o:lock v:ext="edit" text="t"/>
            </v:shape>
            <v:rect id="_x0000_s1029" style="position:absolute;left:28;top:296;width:8404;height:2841" stroked="f"/>
            <v:rect id="_x0000_s1030" style="position:absolute;left:28;top:296;width:8404;height:2841" filled="f" strokeweight=".65pt">
              <v:stroke joinstyle="round" endcap="round"/>
            </v:rect>
            <v:rect id="_x0000_s1031" style="position:absolute;left:7486;top:1769;width:736;height:264" fillcolor="#e6e6e6" stroked="f"/>
            <v:rect id="_x0000_s1032" style="position:absolute;left:7486;top:1769;width:736;height:264" filled="f" strokecolor="#4d4d4d" strokeweight=".65pt">
              <v:stroke joinstyle="round" endcap="round"/>
            </v:rect>
            <v:rect id="_x0000_s1033" style="position:absolute;left:7560;top:1797;width:445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Action</w:t>
                    </w:r>
                  </w:p>
                </w:txbxContent>
              </v:textbox>
            </v:rect>
            <v:rect id="_x0000_s1034" style="position:absolute;left:7486;top:2033;width:736;height:263" stroked="f"/>
            <v:rect id="_x0000_s1035" style="position:absolute;left:7486;top:2033;width:736;height:263" filled="f" strokecolor="#4d4d4d" strokeweight=".65pt">
              <v:stroke joinstyle="round" endcap="round"/>
            </v:rect>
            <v:shape id="_x0000_s1036" style="position:absolute;left:7276;top:2717;width:946;height:263" coordsize="1089,302" path="m61,302r967,hdc1062,302,1089,275,1089,242v,,,,,hal1089,60hdc1089,27,1062,,1028,hal61,hdc27,,,27,,60hal,242hdc,275,27,302,61,302haxe" fillcolor="#e6e6e6" strokeweight="0">
              <v:path arrowok="t"/>
            </v:shape>
            <v:shape id="_x0000_s1037" style="position:absolute;left:7276;top:2717;width:946;height:263" coordsize="1089,302" path="m61,302r967,hdc1062,302,1089,275,1089,242v,,,,,hal1089,60hdc1089,27,1062,,1028,hal61,hdc27,,,27,,60hal,242hdc,275,27,302,61,302haxe" filled="f" strokecolor="#4d4d4d" strokeweight=".65pt">
              <v:stroke endcap="round"/>
              <v:path arrowok="t"/>
            </v:shape>
            <v:rect id="_x0000_s1038" style="position:absolute;left:7588;top:2743;width:321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New</w:t>
                    </w:r>
                  </w:p>
                </w:txbxContent>
              </v:textbox>
            </v:rect>
            <v:shape id="_x0000_s1039" type="#_x0000_t75" style="position:absolute;left:7560;top:2061;width:139;height:195">
              <v:imagedata r:id="rId11" o:title=""/>
            </v:shape>
            <v:shape id="_x0000_s1040" type="#_x0000_t75" style="position:absolute;left:7560;top:2061;width:139;height:195">
              <v:imagedata r:id="rId12" o:title=""/>
            </v:shape>
            <v:rect id="_x0000_s1041" style="position:absolute;left:7486;top:2283;width:736;height:263" stroked="f"/>
            <v:rect id="_x0000_s1042" style="position:absolute;left:7486;top:2283;width:736;height:263" filled="f" strokecolor="#4d4d4d" strokeweight=".65pt">
              <v:stroke joinstyle="round" endcap="round"/>
            </v:rect>
            <v:shape id="_x0000_s1043" type="#_x0000_t75" style="position:absolute;left:7560;top:2312;width:139;height:195">
              <v:imagedata r:id="rId13" o:title=""/>
            </v:shape>
            <v:shape id="_x0000_s1044" type="#_x0000_t75" style="position:absolute;left:7560;top:2312;width:139;height:195">
              <v:imagedata r:id="rId14" o:title=""/>
            </v:shape>
            <v:rect id="_x0000_s1045" style="position:absolute;left:28;top:28;width:8404;height:268" fillcolor="#d9d9d9" stroked="f"/>
            <v:rect id="_x0000_s1046" style="position:absolute;left:28;top:28;width:8404;height:268" filled="f" strokeweight=".65pt">
              <v:stroke joinstyle="round" endcap="round"/>
            </v:rect>
            <v:rect id="_x0000_s1047" style="position:absolute;left:97;top:56;width:1103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Experiment List</w:t>
                    </w:r>
                  </w:p>
                </w:txbxContent>
              </v:textbox>
            </v:rect>
            <v:rect id="_x0000_s1048" style="position:absolute;left:238;top:1769;width:1155;height:264" fillcolor="#e6e6e6" stroked="f"/>
            <v:rect id="_x0000_s1049" style="position:absolute;left:238;top:1769;width:1155;height:264" filled="f" strokecolor="#4d4d4d" strokeweight=".65pt">
              <v:stroke joinstyle="round" endcap="round"/>
            </v:rect>
            <v:rect id="_x0000_s1050" style="position:absolute;left:306;top:1797;width:810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Experiment</w:t>
                    </w:r>
                  </w:p>
                </w:txbxContent>
              </v:textbox>
            </v:rect>
            <v:rect id="_x0000_s1051" style="position:absolute;left:238;top:2033;width:1155;height:263" stroked="f"/>
            <v:rect id="_x0000_s1052" style="position:absolute;left:238;top:2033;width:1155;height:263" filled="f" strokecolor="#4d4d4d" strokeweight=".65pt">
              <v:stroke joinstyle="round" endcap="round"/>
            </v:rect>
            <v:rect id="_x0000_s1053" style="position:absolute;left:306;top:2061;width:321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EXP</w:t>
                    </w:r>
                  </w:p>
                </w:txbxContent>
              </v:textbox>
            </v:rect>
            <v:rect id="_x0000_s1054" style="position:absolute;left:639;top:2061;width:178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01</w:t>
                    </w:r>
                  </w:p>
                </w:txbxContent>
              </v:textbox>
            </v:rect>
            <v:rect id="_x0000_s1055" style="position:absolute;left:238;top:2283;width:1155;height:263" stroked="f"/>
            <v:rect id="_x0000_s1056" style="position:absolute;left:238;top:2283;width:1155;height:263" filled="f" strokecolor="#4d4d4d" strokeweight=".65pt">
              <v:stroke joinstyle="round" endcap="round"/>
            </v:rect>
            <v:rect id="_x0000_s1057" style="position:absolute;left:306;top:2312;width:321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EXP</w:t>
                    </w:r>
                  </w:p>
                </w:txbxContent>
              </v:textbox>
            </v:rect>
            <v:rect id="_x0000_s1058" style="position:absolute;left:639;top:2312;width:178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02</w:t>
                    </w:r>
                  </w:p>
                </w:txbxContent>
              </v:textbox>
            </v:rect>
            <v:rect id="_x0000_s1059" style="position:absolute;left:1393;top:1769;width:6093;height:264" fillcolor="#e6e6e6" stroked="f"/>
            <v:rect id="_x0000_s1060" style="position:absolute;left:1393;top:1769;width:6093;height:264" filled="f" strokecolor="#4d4d4d" strokeweight=".65pt">
              <v:stroke joinstyle="round" endcap="round"/>
            </v:rect>
            <v:rect id="_x0000_s1061" style="position:absolute;left:1473;top:1797;width:774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Comments</w:t>
                    </w:r>
                  </w:p>
                </w:txbxContent>
              </v:textbox>
            </v:rect>
            <v:rect id="_x0000_s1062" style="position:absolute;left:1393;top:2033;width:6093;height:263" stroked="f"/>
            <v:rect id="_x0000_s1063" style="position:absolute;left:1393;top:2033;width:6093;height:263" filled="f" strokecolor="#4d4d4d" strokeweight=".65pt">
              <v:stroke joinstyle="round" endcap="round"/>
            </v:rect>
            <v:rect id="_x0000_s1064" style="position:absolute;left:1473;top:2061;width:1147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First experiment</w:t>
                    </w:r>
                  </w:p>
                </w:txbxContent>
              </v:textbox>
            </v:rect>
            <v:rect id="_x0000_s1065" style="position:absolute;left:1393;top:2283;width:6093;height:263" stroked="f"/>
            <v:rect id="_x0000_s1066" style="position:absolute;left:1393;top:2283;width:6093;height:263" filled="f" strokecolor="#4d4d4d" strokeweight=".65pt">
              <v:stroke joinstyle="round" endcap="round"/>
            </v:rect>
            <v:rect id="_x0000_s1067" style="position:absolute;left:1473;top:2312;width:1379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Second experiment</w:t>
                    </w:r>
                  </w:p>
                </w:txbxContent>
              </v:textbox>
            </v:rect>
            <v:shape id="_x0000_s1068" type="#_x0000_t75" style="position:absolute;left:7755;top:2061;width:194;height:195">
              <v:imagedata r:id="rId15" o:title=""/>
            </v:shape>
            <v:shape id="_x0000_s1069" type="#_x0000_t75" style="position:absolute;left:7755;top:2061;width:194;height:195">
              <v:imagedata r:id="rId16" o:title=""/>
            </v:shape>
            <v:shape id="_x0000_s1070" type="#_x0000_t75" style="position:absolute;left:7755;top:2312;width:194;height:195">
              <v:imagedata r:id="rId17" o:title=""/>
            </v:shape>
            <v:shape id="_x0000_s1071" type="#_x0000_t75" style="position:absolute;left:7755;top:2312;width:194;height:195">
              <v:imagedata r:id="rId18" o:title=""/>
            </v:shape>
            <v:rect id="_x0000_s1072" style="position:absolute;left:4335;top:726;width:3887;height:781" filled="f" strokecolor="#4d4d4d" strokeweight=".65pt">
              <v:stroke joinstyle="round" endcap="round"/>
            </v:rect>
            <v:shape id="_x0000_s1073" style="position:absolute;left:4335;top:453;width:2520;height:264" coordsize="2901,303" path="m2901,121r,-60hdc2901,27,2827,,2735,v,,,,,hal2735,,166,hdc74,,,27,,61hal,61,,303r2901,l2901,121xe" strokeweight="0">
              <v:path arrowok="t"/>
            </v:shape>
            <v:shape id="_x0000_s1074" style="position:absolute;left:4335;top:453;width:2520;height:264" coordsize="2901,303" path="m2901,121r,-60hdc2901,27,2827,,2735,v,,,,,hal2735,,166,hdc74,,,27,,61hal,61,,303r2901,l2901,121xe" filled="f" strokecolor="#4d4d4d" strokeweight=".65pt">
              <v:stroke endcap="round"/>
              <v:path arrowok="t"/>
            </v:shape>
            <v:line id="_x0000_s1075" style="position:absolute" from="4364,717" to="6857,718" strokecolor="white" strokeweight=".65pt">
              <v:stroke endcap="round"/>
            </v:line>
            <v:rect id="_x0000_s1076" style="position:absolute;left:4406;top:501;width:774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Comments</w:t>
                    </w:r>
                  </w:p>
                </w:txbxContent>
              </v:textbox>
            </v:rect>
            <v:rect id="_x0000_s1077" style="position:absolute;left:4492;top:883;width:3572;height:518" stroked="f"/>
            <v:rect id="_x0000_s1078" style="position:absolute;left:4492;top:883;width:3572;height:518" filled="f" strokecolor="#4d4d4d" strokeweight=".65pt">
              <v:stroke joinstyle="round" endcap="round"/>
            </v:rect>
            <v:rect id="_x0000_s1079" style="position:absolute;left:4572;top:947;width:1299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This is a comment</w:t>
                    </w:r>
                  </w:p>
                </w:txbxContent>
              </v:textbox>
            </v:rect>
            <v:rect id="_x0000_s1080" style="position:absolute;left:7855;top:885;width:209;height:516" fillcolor="#e6e6e6" stroked="f"/>
            <v:rect id="_x0000_s1081" style="position:absolute;left:7855;top:885;width:209;height:516" filled="f" strokecolor="#4d4d4d" strokeweight=".65pt">
              <v:stroke joinstyle="round" endcap="round"/>
            </v:rect>
            <v:rect id="_x0000_s1082" style="position:absolute;left:7855;top:1191;width:209;height:210" fillcolor="#e6e6e6" stroked="f"/>
            <v:rect id="_x0000_s1083" style="position:absolute;left:7855;top:1191;width:209;height:210" filled="f" strokecolor="#4d4d4d" strokeweight=".65pt">
              <v:stroke joinstyle="round" endcap="round"/>
            </v:rect>
            <v:shape id="_x0000_s1084" type="#_x0000_t75" style="position:absolute;left:7908;top:1239;width:97;height:112">
              <v:imagedata r:id="rId19" o:title=""/>
            </v:shape>
            <v:rect id="_x0000_s1085" style="position:absolute;left:7855;top:883;width:209;height:211" fillcolor="#e6e6e6" stroked="f"/>
            <v:rect id="_x0000_s1086" style="position:absolute;left:7855;top:883;width:209;height:211" filled="f" strokecolor="#4d4d4d" strokeweight=".65pt">
              <v:stroke joinstyle="round" endcap="round"/>
            </v:rect>
            <v:shape id="_x0000_s1087" type="#_x0000_t75" style="position:absolute;left:7908;top:933;width:97;height:111">
              <v:imagedata r:id="rId20" o:title=""/>
            </v:shape>
            <v:rect id="_x0000_s1088" style="position:absolute;left:208;top:488;width:1281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Session start date</w:t>
                    </w:r>
                  </w:p>
                </w:txbxContent>
              </v:textbox>
            </v:rect>
            <v:rect id="_x0000_s1089" style="position:absolute;left:2363;top:849;width:1552;height:262" fillcolor="#d9d9d9" stroked="f"/>
            <v:rect id="_x0000_s1090" style="position:absolute;left:2363;top:849;width:1552;height:262" filled="f" strokecolor="#4d4d4d" strokeweight=".65pt">
              <v:stroke joinstyle="round" endcap="round"/>
            </v:rect>
            <v:rect id="_x0000_s1091" style="position:absolute;left:2432;top:877;width:161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ID</w:t>
                    </w:r>
                  </w:p>
                </w:txbxContent>
              </v:textbox>
            </v:rect>
            <v:rect id="_x0000_s1092" style="position:absolute;left:2599;top:877;width:178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14</w:t>
                    </w:r>
                  </w:p>
                </w:txbxContent>
              </v:textbox>
            </v:rect>
            <v:rect id="_x0000_s1093" style="position:absolute;left:2793;top:877;width:54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-</w:t>
                    </w:r>
                  </w:p>
                </w:txbxContent>
              </v:textbox>
            </v:rect>
            <v:rect id="_x0000_s1094" style="position:absolute;left:2849;top:877;width:89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095" style="position:absolute;left:208;top:877;width:668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Beamline</w:t>
                    </w:r>
                  </w:p>
                </w:txbxContent>
              </v:textbox>
            </v:rect>
            <v:rect id="_x0000_s1096" style="position:absolute;left:2363;top:453;width:1552;height:264" fillcolor="#d9d9d9" stroked="f"/>
            <v:rect id="_x0000_s1097" style="position:absolute;left:2363;top:453;width:1552;height:264" filled="f" strokecolor="#4d4d4d" strokeweight=".65pt">
              <v:stroke joinstyle="round" endcap="round"/>
            </v:rect>
            <v:rect id="_x0000_s1098" style="position:absolute;left:2432;top:488;width:178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02</w:t>
                    </w:r>
                  </w:p>
                </w:txbxContent>
              </v:textbox>
            </v:rect>
            <v:rect id="_x0000_s1099" style="position:absolute;left:2627;top:488;width:45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/</w:t>
                    </w:r>
                  </w:p>
                </w:txbxContent>
              </v:textbox>
            </v:rect>
            <v:rect id="_x0000_s1100" style="position:absolute;left:2668;top:488;width:178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01</w:t>
                    </w:r>
                  </w:p>
                </w:txbxContent>
              </v:textbox>
            </v:rect>
            <v:rect id="_x0000_s1101" style="position:absolute;left:2849;top:488;width:45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/</w:t>
                    </w:r>
                  </w:p>
                </w:txbxContent>
              </v:textbox>
            </v:rect>
            <v:rect id="_x0000_s1102" style="position:absolute;left:2905;top:488;width:579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2010 14</w:t>
                    </w:r>
                  </w:p>
                </w:txbxContent>
              </v:textbox>
            </v:rect>
            <v:rect id="_x0000_s1103" style="position:absolute;left:3502;top:488;width:45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:</w:t>
                    </w:r>
                  </w:p>
                </w:txbxContent>
              </v:textbox>
            </v:rect>
            <v:rect id="_x0000_s1104" style="position:absolute;left:3544;top:488;width:178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00</w:t>
                    </w:r>
                  </w:p>
                </w:txbxContent>
              </v:textbox>
            </v:rect>
            <v:rect id="_x0000_s1105" style="position:absolute;left:2363;top:1243;width:1552;height:264" fillcolor="#d9d9d9" stroked="f"/>
            <v:rect id="_x0000_s1106" style="position:absolute;left:2363;top:1243;width:1552;height:264" filled="f" strokecolor="#4d4d4d" strokeweight=".65pt">
              <v:stroke joinstyle="round" endcap="round"/>
            </v:rect>
            <v:rect id="_x0000_s1107" style="position:absolute;left:2432;top:1267;width:943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Daniel Martin</w:t>
                    </w:r>
                  </w:p>
                </w:txbxContent>
              </v:textbox>
            </v:rect>
            <v:rect id="_x0000_s1108" style="position:absolute;left:208;top:1267;width:632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Operator</w:t>
                    </w:r>
                  </w:p>
                </w:txbxContent>
              </v:textbox>
            </v:rect>
            <v:shape id="_x0000_s1109" style="position:absolute;left:7697;top:1348;width:840;height:816" coordsize="840,816" path="m,816l507,,840,e" filled="f" strokeweight=".2pt">
              <v:stroke endcap="round"/>
              <v:path arrowok="t"/>
            </v:shape>
            <v:rect id="_x0000_s1110" style="position:absolute;left:8616;top:1170;width:543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 xml:space="preserve">Edit the </w:t>
                    </w:r>
                  </w:p>
                </w:txbxContent>
              </v:textbox>
            </v:rect>
            <v:rect id="_x0000_s1111" style="position:absolute;left:8616;top:1337;width:810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Experiment</w:t>
                    </w:r>
                  </w:p>
                </w:txbxContent>
              </v:textbox>
            </v:rect>
            <v:shape id="_x0000_s1112" style="position:absolute;left:8012;top:2454;width:578;height:368" coordsize="578,368" path="m,368l244,,578,e" filled="f" strokeweight=".2pt">
              <v:stroke endcap="round"/>
              <v:path arrowok="t"/>
            </v:shape>
            <v:rect id="_x0000_s1113" style="position:absolute;left:8658;top:2186;width:952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Create a new</w:t>
                    </w:r>
                  </w:p>
                </w:txbxContent>
              </v:textbox>
            </v:rect>
            <v:rect id="_x0000_s1114" style="position:absolute;left:8658;top:2354;width:979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 xml:space="preserve">Experiment in </w:t>
                    </w:r>
                  </w:p>
                </w:txbxContent>
              </v:textbox>
            </v:rect>
            <v:rect id="_x0000_s1115" style="position:absolute;left:8658;top:2535;width:836;height:184;mso-wrap-style:none" filled="f" stroked="f">
              <v:textbox style="mso-fit-shape-to-text:t" inset="0,0,0,0">
                <w:txbxContent>
                  <w:p w:rsidR="00B0780D" w:rsidRDefault="00B0780D">
                    <w:r>
                      <w:rPr>
                        <w:rFonts w:cs="Arial"/>
                        <w:color w:val="000000"/>
                        <w:sz w:val="16"/>
                        <w:szCs w:val="16"/>
                      </w:rPr>
                      <w:t>this session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E2B64" w:rsidRDefault="00AE2B64">
      <w:pPr>
        <w:spacing w:after="200" w:line="276" w:lineRule="auto"/>
        <w:rPr>
          <w:rFonts w:cs="Arial"/>
          <w:b/>
          <w:bCs/>
          <w:sz w:val="26"/>
          <w:szCs w:val="26"/>
        </w:rPr>
      </w:pPr>
      <w:r>
        <w:br w:type="page"/>
      </w:r>
    </w:p>
    <w:p w:rsidR="00A6129C" w:rsidRDefault="00A61A2D" w:rsidP="009A4DC6">
      <w:pPr>
        <w:pStyle w:val="Heading3"/>
      </w:pPr>
      <w:r>
        <w:lastRenderedPageBreak/>
        <w:t xml:space="preserve"> </w:t>
      </w:r>
      <w:bookmarkStart w:id="24" w:name="_Toc320706137"/>
      <w:r w:rsidR="00A6129C">
        <w:t>Create / Edit Experiment</w:t>
      </w:r>
      <w:bookmarkEnd w:id="24"/>
    </w:p>
    <w:p w:rsidR="00720FBC" w:rsidRDefault="00A6129C" w:rsidP="00A6129C">
      <w:r>
        <w:t xml:space="preserve">An experiment is defined a </w:t>
      </w:r>
      <w:r w:rsidR="00720FBC">
        <w:t xml:space="preserve">number of data collections which in turn consists of a number of measurements of buffers or macromolecule solutions. </w:t>
      </w:r>
      <w:ins w:id="25" w:author="gordon" w:date="2012-04-17T15:12:00Z">
        <w:r w:rsidR="00245047">
          <w:t>A</w:t>
        </w:r>
      </w:ins>
      <w:del w:id="26" w:author="gordon" w:date="2012-04-17T15:12:00Z">
        <w:r w:rsidR="00720FBC" w:rsidDel="00245047">
          <w:delText>This a</w:delText>
        </w:r>
      </w:del>
      <w:r w:rsidR="00720FBC">
        <w:t>n experiment needs to hold the information for all required samples, their buffers the macromolecules and in turn the complex the samples belong to.</w:t>
      </w:r>
    </w:p>
    <w:p w:rsidR="00720FBC" w:rsidRDefault="00720FBC" w:rsidP="00A6129C"/>
    <w:p w:rsidR="00A6129C" w:rsidRDefault="00720FBC" w:rsidP="00A6129C">
      <w:r>
        <w:t xml:space="preserve">As all </w:t>
      </w:r>
      <w:ins w:id="27" w:author="gordon" w:date="2012-04-17T15:13:00Z">
        <w:r w:rsidR="00245047">
          <w:t xml:space="preserve">of </w:t>
        </w:r>
      </w:ins>
      <w:r>
        <w:t>these variable are nestled the</w:t>
      </w:r>
      <w:ins w:id="28" w:author="gordon" w:date="2012-04-17T15:13:00Z">
        <w:r w:rsidR="00245047">
          <w:t>re</w:t>
        </w:r>
      </w:ins>
      <w:r>
        <w:t xml:space="preserve"> should be a view to highlight that (such as a tree) and the lists of all individual samples etc. In the experiment</w:t>
      </w:r>
    </w:p>
    <w:p w:rsidR="001535CB" w:rsidRDefault="001535CB" w:rsidP="00A6129C"/>
    <w:p w:rsidR="001535CB" w:rsidRDefault="001535CB" w:rsidP="00A6129C">
      <w:r>
        <w:t>Pressing Add or edit should take the user to the appropriate dialog depending what (list,</w:t>
      </w:r>
      <w:del w:id="29" w:author="gordon" w:date="2012-04-17T15:13:00Z">
        <w:r w:rsidDel="00245047">
          <w:delText xml:space="preserve"> </w:delText>
        </w:r>
      </w:del>
      <w:r>
        <w:t>or part of the tree) is active.</w:t>
      </w:r>
    </w:p>
    <w:p w:rsidR="00AF6728" w:rsidRDefault="00AF6728" w:rsidP="00A6129C"/>
    <w:p w:rsidR="00AF6728" w:rsidRDefault="00AF6728" w:rsidP="00A6129C">
      <w:r>
        <w:t xml:space="preserve">Note: </w:t>
      </w:r>
      <w:r w:rsidR="006429B8">
        <w:t>E</w:t>
      </w:r>
      <w:r>
        <w:t xml:space="preserve">xtra blank </w:t>
      </w:r>
      <w:r w:rsidR="0094407D">
        <w:t>measurements</w:t>
      </w:r>
      <w:r>
        <w:t xml:space="preserve"> of buffers with excessive additives can be measured to ensure </w:t>
      </w:r>
      <w:r w:rsidR="003F1DDA">
        <w:t xml:space="preserve">the additive has </w:t>
      </w:r>
      <w:r>
        <w:t>no effect on the scattering.</w:t>
      </w:r>
      <w:r w:rsidR="006429B8">
        <w:t xml:space="preserve"> Thus it is possible for there to be buffers that are not related to any sample.</w:t>
      </w:r>
    </w:p>
    <w:p w:rsidR="00A6129C" w:rsidRDefault="00A6129C" w:rsidP="00A6129C"/>
    <w:p w:rsidR="00A6129C" w:rsidRPr="004D6C83" w:rsidRDefault="007C7354" w:rsidP="007C735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966354" cy="3177857"/>
            <wp:effectExtent l="19050" t="0" r="0" b="0"/>
            <wp:docPr id="17" name="Picture 1" descr="Screenshot-MainWindow experiment_tre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MainWindow experiment_treeview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323" cy="31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54" w:rsidRDefault="007C7354" w:rsidP="007C7354">
      <w:pPr>
        <w:jc w:val="center"/>
        <w:rPr>
          <w:rFonts w:cs="Arial"/>
          <w:noProof/>
          <w:szCs w:val="20"/>
          <w:lang w:val="en-US"/>
        </w:rPr>
      </w:pPr>
      <w:r>
        <w:rPr>
          <w:rFonts w:cs="Arial"/>
          <w:szCs w:val="20"/>
          <w:lang w:val="en-US"/>
        </w:rPr>
        <w:t>Tree View</w:t>
      </w:r>
    </w:p>
    <w:p w:rsidR="007C7354" w:rsidRDefault="007C7354" w:rsidP="00A6129C"/>
    <w:p w:rsidR="00A6129C" w:rsidRDefault="00720FBC" w:rsidP="007C7354">
      <w:pPr>
        <w:jc w:val="center"/>
      </w:pPr>
      <w:r>
        <w:rPr>
          <w:rFonts w:cs="Arial"/>
          <w:noProof/>
          <w:szCs w:val="20"/>
          <w:lang w:eastAsia="en-GB"/>
        </w:rPr>
        <w:drawing>
          <wp:inline distT="0" distB="0" distL="0" distR="0">
            <wp:extent cx="3994490" cy="3200400"/>
            <wp:effectExtent l="19050" t="0" r="6010" b="0"/>
            <wp:docPr id="5" name="Picture 3" descr="Screenshot-MainWindow experiment list Macromolecule- [Preview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MainWindow experiment list Macromolecule- [Preview]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523" cy="32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9C" w:rsidRDefault="00720FBC" w:rsidP="007C7354">
      <w:pPr>
        <w:jc w:val="center"/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val="en-US"/>
        </w:rPr>
        <w:t>List View</w:t>
      </w:r>
    </w:p>
    <w:p w:rsidR="00720FBC" w:rsidRDefault="00720FBC" w:rsidP="00720FBC">
      <w:pPr>
        <w:jc w:val="center"/>
        <w:rPr>
          <w:rFonts w:cs="Arial"/>
          <w:szCs w:val="20"/>
          <w:lang w:val="en-US"/>
        </w:rPr>
      </w:pPr>
    </w:p>
    <w:p w:rsidR="00A6129C" w:rsidRDefault="00A61A2D" w:rsidP="009A4DC6">
      <w:pPr>
        <w:pStyle w:val="Heading3"/>
      </w:pPr>
      <w:r>
        <w:lastRenderedPageBreak/>
        <w:t xml:space="preserve"> </w:t>
      </w:r>
      <w:bookmarkStart w:id="30" w:name="_Toc320706138"/>
      <w:r w:rsidR="00A6129C">
        <w:t>Create / Edit Buffer</w:t>
      </w:r>
      <w:bookmarkEnd w:id="30"/>
    </w:p>
    <w:p w:rsidR="00A6129C" w:rsidRDefault="00A6129C" w:rsidP="009D5871">
      <w:pPr>
        <w:jc w:val="both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A buffer is </w:t>
      </w:r>
      <w:r w:rsidR="009D5871">
        <w:rPr>
          <w:rFonts w:cs="Arial"/>
          <w:szCs w:val="20"/>
          <w:lang w:val="en-US"/>
        </w:rPr>
        <w:t>now the specific conditions and additives in which a sample will be and is associated with. It also has the positions in which all like buffers can be found.</w:t>
      </w:r>
    </w:p>
    <w:p w:rsidR="00A6129C" w:rsidRDefault="00A6129C" w:rsidP="00A6129C">
      <w:pPr>
        <w:jc w:val="both"/>
        <w:rPr>
          <w:rFonts w:cs="Arial"/>
          <w:szCs w:val="20"/>
          <w:lang w:val="en-US"/>
        </w:rPr>
      </w:pPr>
    </w:p>
    <w:p w:rsidR="00A6129C" w:rsidRDefault="00A6129C" w:rsidP="00A6129C">
      <w:pPr>
        <w:jc w:val="both"/>
        <w:rPr>
          <w:rFonts w:cs="Arial"/>
          <w:szCs w:val="20"/>
          <w:lang w:val="en-US"/>
        </w:rPr>
      </w:pPr>
    </w:p>
    <w:p w:rsidR="00A6129C" w:rsidRDefault="001535CB" w:rsidP="00A6129C">
      <w:pPr>
        <w:jc w:val="both"/>
        <w:rPr>
          <w:rFonts w:cs="Arial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77901" cy="4646660"/>
            <wp:effectExtent l="19050" t="0" r="0" b="0"/>
            <wp:docPr id="10" name="Picture 8" descr="Screenshot-Create Edit Buffer - [Preview]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Create Edit Buffer - [Preview]-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51" cy="46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9C" w:rsidRDefault="00A6129C" w:rsidP="00A6129C"/>
    <w:p w:rsidR="00A6129C" w:rsidRDefault="00A6129C" w:rsidP="00A6129C"/>
    <w:p w:rsidR="00590CBF" w:rsidRDefault="00A61A2D" w:rsidP="00590CBF">
      <w:pPr>
        <w:pStyle w:val="CommentText"/>
        <w:tabs>
          <w:tab w:val="left" w:pos="4795"/>
        </w:tabs>
      </w:pPr>
      <w:r>
        <w:t xml:space="preserve"> </w:t>
      </w:r>
      <w:r w:rsidR="00590CBF">
        <w:t>Multiple defined positions in SC are required</w:t>
      </w:r>
    </w:p>
    <w:p w:rsidR="00AE2B64" w:rsidRDefault="00AE2B64" w:rsidP="00AE2B64">
      <w:pPr>
        <w:pStyle w:val="Heading3"/>
        <w:numPr>
          <w:ilvl w:val="0"/>
          <w:numId w:val="0"/>
        </w:numPr>
        <w:ind w:left="720"/>
      </w:pPr>
    </w:p>
    <w:p w:rsidR="00AE2B64" w:rsidRDefault="00AE2B64" w:rsidP="00AE2B64">
      <w:pPr>
        <w:rPr>
          <w:rFonts w:cs="Arial"/>
          <w:sz w:val="26"/>
          <w:szCs w:val="26"/>
        </w:rPr>
      </w:pPr>
      <w:r>
        <w:br w:type="page"/>
      </w:r>
    </w:p>
    <w:p w:rsidR="00303B40" w:rsidRDefault="00A6129C" w:rsidP="009A4DC6">
      <w:pPr>
        <w:pStyle w:val="Heading3"/>
      </w:pPr>
      <w:bookmarkStart w:id="31" w:name="_Toc320706139"/>
      <w:r>
        <w:lastRenderedPageBreak/>
        <w:t xml:space="preserve">Create / Edit </w:t>
      </w:r>
      <w:r w:rsidR="00303B40">
        <w:t>Macromolecule</w:t>
      </w:r>
      <w:bookmarkEnd w:id="31"/>
    </w:p>
    <w:p w:rsidR="00303B40" w:rsidRDefault="00303B40" w:rsidP="00303B40">
      <w:r>
        <w:t>The molecule contains all the information regarding the samples context to the complex and biological details</w:t>
      </w:r>
      <w:commentRangeStart w:id="32"/>
      <w:r>
        <w:t>.</w:t>
      </w:r>
      <w:ins w:id="33" w:author="gordon" w:date="2012-04-17T15:14:00Z">
        <w:r w:rsidR="00245047">
          <w:t xml:space="preserve"> In the MX version we have a pull-down menu to populate the </w:t>
        </w:r>
        <w:r w:rsidR="00245047">
          <w:t>‘</w:t>
        </w:r>
        <w:r w:rsidR="00245047">
          <w:t>sample</w:t>
        </w:r>
        <w:r w:rsidR="00245047">
          <w:t>’</w:t>
        </w:r>
        <w:r w:rsidR="00245047">
          <w:t xml:space="preserve"> field </w:t>
        </w:r>
        <w:r w:rsidR="00245047">
          <w:t>–</w:t>
        </w:r>
        <w:r w:rsidR="00245047">
          <w:t xml:space="preserve"> where the pull-down menu is composed of all macromolecules with sample sh</w:t>
        </w:r>
      </w:ins>
      <w:ins w:id="34" w:author="gordon" w:date="2012-04-17T15:15:00Z">
        <w:r w:rsidR="00245047">
          <w:t>eets.</w:t>
        </w:r>
        <w:commentRangeEnd w:id="32"/>
        <w:r w:rsidR="00245047">
          <w:rPr>
            <w:rStyle w:val="CommentReference"/>
          </w:rPr>
          <w:commentReference w:id="32"/>
        </w:r>
      </w:ins>
    </w:p>
    <w:p w:rsidR="00303B40" w:rsidRDefault="00303B40" w:rsidP="00303B40"/>
    <w:p w:rsidR="00303B40" w:rsidRPr="00303B40" w:rsidRDefault="00741D93" w:rsidP="00741D9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6120130" cy="7409815"/>
            <wp:effectExtent l="19050" t="0" r="0" b="0"/>
            <wp:docPr id="3" name="Picture 2" descr="Screenshot-Create - Edit macromolecule - [Preview]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Create - Edit macromolecule - [Preview]-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64" w:rsidRDefault="00AE2B64" w:rsidP="00AE2B64">
      <w:pPr>
        <w:pStyle w:val="Heading3"/>
        <w:numPr>
          <w:ilvl w:val="0"/>
          <w:numId w:val="0"/>
        </w:numPr>
        <w:ind w:left="720"/>
      </w:pPr>
    </w:p>
    <w:p w:rsidR="00AE2B64" w:rsidRDefault="00AE2B64" w:rsidP="00AE2B64">
      <w:pPr>
        <w:rPr>
          <w:rFonts w:cs="Arial"/>
          <w:sz w:val="26"/>
          <w:szCs w:val="26"/>
        </w:rPr>
      </w:pPr>
      <w:r>
        <w:br w:type="page"/>
      </w:r>
    </w:p>
    <w:p w:rsidR="00A6129C" w:rsidRDefault="00303B40" w:rsidP="009A4DC6">
      <w:pPr>
        <w:pStyle w:val="Heading3"/>
      </w:pPr>
      <w:bookmarkStart w:id="35" w:name="_Toc320706140"/>
      <w:r>
        <w:lastRenderedPageBreak/>
        <w:t xml:space="preserve">Create / Edit </w:t>
      </w:r>
      <w:r w:rsidR="00A6129C">
        <w:t>Sample</w:t>
      </w:r>
      <w:r w:rsidR="00057AFE">
        <w:t>s</w:t>
      </w:r>
      <w:bookmarkEnd w:id="35"/>
    </w:p>
    <w:p w:rsidR="00A6129C" w:rsidRDefault="00303B40" w:rsidP="00303B40">
      <w:pPr>
        <w:jc w:val="both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>Sample now contains just the specific information for the specific measurement of a macromolecule under 1 conditions and individual concentration</w:t>
      </w:r>
      <w:r w:rsidR="00057AFE">
        <w:rPr>
          <w:rFonts w:cs="Arial"/>
          <w:szCs w:val="20"/>
          <w:lang w:val="en-US"/>
        </w:rPr>
        <w:t xml:space="preserve">, as the only variable changing are </w:t>
      </w:r>
      <w:del w:id="36" w:author="gordon" w:date="2012-04-17T15:16:00Z">
        <w:r w:rsidR="00057AFE" w:rsidDel="00245047">
          <w:rPr>
            <w:rFonts w:cs="Arial"/>
            <w:szCs w:val="20"/>
            <w:lang w:val="en-US"/>
          </w:rPr>
          <w:delText>Concnetration</w:delText>
        </w:r>
      </w:del>
      <w:ins w:id="37" w:author="gordon" w:date="2012-04-17T15:16:00Z">
        <w:r w:rsidR="00245047">
          <w:rPr>
            <w:rFonts w:cs="Arial"/>
            <w:szCs w:val="20"/>
            <w:lang w:val="en-US"/>
          </w:rPr>
          <w:t>Concentration</w:t>
        </w:r>
      </w:ins>
      <w:r w:rsidR="00057AFE">
        <w:rPr>
          <w:rFonts w:cs="Arial"/>
          <w:szCs w:val="20"/>
          <w:lang w:val="en-US"/>
        </w:rPr>
        <w:t>, temperature and the position of the sample the definition of samples should allow defining multiple samples (different concentrations / temperatures quickly and easily)</w:t>
      </w:r>
      <w:r w:rsidR="00B0780D">
        <w:rPr>
          <w:rFonts w:cs="Arial"/>
          <w:szCs w:val="20"/>
          <w:lang w:val="en-US"/>
        </w:rPr>
        <w:t>.</w:t>
      </w:r>
    </w:p>
    <w:p w:rsidR="00B0780D" w:rsidRDefault="00B0780D" w:rsidP="00303B40">
      <w:pPr>
        <w:jc w:val="both"/>
        <w:rPr>
          <w:rFonts w:cs="Arial"/>
          <w:szCs w:val="20"/>
          <w:lang w:val="en-US"/>
        </w:rPr>
      </w:pPr>
    </w:p>
    <w:p w:rsidR="00B0780D" w:rsidRDefault="00B0780D" w:rsidP="00B0780D">
      <w:pPr>
        <w:jc w:val="center"/>
      </w:pPr>
    </w:p>
    <w:p w:rsidR="00AF6728" w:rsidRPr="00584B7D" w:rsidRDefault="00B0780D" w:rsidP="00584B7D">
      <w:pPr>
        <w:spacing w:after="200" w:line="276" w:lineRule="auto"/>
      </w:pPr>
      <w:r>
        <w:t xml:space="preserve">As was observed from previous use a visual representation of the SC and sample positions </w:t>
      </w:r>
      <w:r w:rsidR="00584B7D">
        <w:t xml:space="preserve">in a plate </w:t>
      </w:r>
      <w:r>
        <w:t xml:space="preserve">would be </w:t>
      </w:r>
      <w:r w:rsidR="00584B7D">
        <w:t>very helpful.</w:t>
      </w:r>
    </w:p>
    <w:p w:rsidR="00AF6728" w:rsidRPr="00477686" w:rsidRDefault="00AF6728" w:rsidP="00AF6728">
      <w:pPr>
        <w:jc w:val="both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Note: </w:t>
      </w:r>
      <w:r w:rsidR="0094407D">
        <w:rPr>
          <w:rFonts w:cs="Arial"/>
          <w:szCs w:val="20"/>
          <w:lang w:val="en-US"/>
        </w:rPr>
        <w:t>Perhaps</w:t>
      </w:r>
      <w:r>
        <w:rPr>
          <w:rFonts w:cs="Arial"/>
          <w:szCs w:val="20"/>
          <w:lang w:val="en-US"/>
        </w:rPr>
        <w:t xml:space="preserve"> a variable in the sample information would be useful for protonation/duteration (labeling) for contrast variation experiments but as it is </w:t>
      </w:r>
      <w:r w:rsidR="0094407D">
        <w:rPr>
          <w:rFonts w:cs="Arial"/>
          <w:szCs w:val="20"/>
          <w:lang w:val="en-US"/>
        </w:rPr>
        <w:t>irrelevant</w:t>
      </w:r>
      <w:r>
        <w:rPr>
          <w:rFonts w:cs="Arial"/>
          <w:szCs w:val="20"/>
          <w:lang w:val="en-US"/>
        </w:rPr>
        <w:t xml:space="preserve"> for X-rays it could also be included in the comments</w:t>
      </w:r>
    </w:p>
    <w:p w:rsidR="00A6129C" w:rsidRPr="00404F14" w:rsidRDefault="00A6129C" w:rsidP="00A6129C">
      <w:pPr>
        <w:rPr>
          <w:lang w:val="en-US"/>
        </w:rPr>
      </w:pPr>
    </w:p>
    <w:p w:rsidR="00A6129C" w:rsidRDefault="00B0780D" w:rsidP="00B0780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662292" cy="3536830"/>
            <wp:effectExtent l="19050" t="0" r="0" b="0"/>
            <wp:docPr id="7" name="Picture 6" descr="Screenshot-Create Edit Sample - [Preview]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Create Edit Sample - [Preview]-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194" cy="35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0D" w:rsidRDefault="00B0780D" w:rsidP="00B0780D">
      <w:pPr>
        <w:jc w:val="center"/>
      </w:pPr>
      <w:r>
        <w:t>Table View</w:t>
      </w:r>
    </w:p>
    <w:p w:rsidR="00A6129C" w:rsidRDefault="00A6129C" w:rsidP="00A6129C"/>
    <w:p w:rsidR="00B0780D" w:rsidRDefault="00B0780D" w:rsidP="00B0780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664430" cy="3538895"/>
            <wp:effectExtent l="19050" t="0" r="0" b="0"/>
            <wp:docPr id="8" name="Picture 7" descr="Screenshot-Create Edit Sample - [Preview]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Create Edit Sample - [Preview]-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332" cy="35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64" w:rsidRDefault="00B0780D" w:rsidP="00A374D4">
      <w:pPr>
        <w:jc w:val="center"/>
        <w:rPr>
          <w:rFonts w:cs="Arial"/>
          <w:b/>
          <w:bCs/>
          <w:sz w:val="26"/>
          <w:szCs w:val="26"/>
        </w:rPr>
      </w:pPr>
      <w:r>
        <w:t>Plate view</w:t>
      </w:r>
      <w:r w:rsidR="00AE2B64">
        <w:br w:type="page"/>
      </w:r>
    </w:p>
    <w:p w:rsidR="00A6129C" w:rsidRDefault="00A61A2D" w:rsidP="009A4DC6">
      <w:pPr>
        <w:pStyle w:val="Heading3"/>
      </w:pPr>
      <w:r>
        <w:lastRenderedPageBreak/>
        <w:t xml:space="preserve"> </w:t>
      </w:r>
      <w:bookmarkStart w:id="38" w:name="_Toc320706141"/>
      <w:r w:rsidR="00A6129C">
        <w:t>Create</w:t>
      </w:r>
      <w:r>
        <w:t xml:space="preserve"> / Edit </w:t>
      </w:r>
      <w:r w:rsidR="00A6129C">
        <w:t>Complex</w:t>
      </w:r>
      <w:bookmarkEnd w:id="38"/>
    </w:p>
    <w:p w:rsidR="00A6129C" w:rsidRDefault="00A6129C" w:rsidP="00303B40">
      <w:pPr>
        <w:jc w:val="both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A complex </w:t>
      </w:r>
      <w:r w:rsidR="00303B40">
        <w:rPr>
          <w:rFonts w:cs="Arial"/>
          <w:szCs w:val="20"/>
          <w:lang w:val="en-US"/>
        </w:rPr>
        <w:t>not only holds the list of all macromolecules it contains but the biological details of the whole assembly*</w:t>
      </w:r>
    </w:p>
    <w:p w:rsidR="006429B8" w:rsidRDefault="006429B8" w:rsidP="006429B8">
      <w:pPr>
        <w:jc w:val="both"/>
        <w:rPr>
          <w:rFonts w:cs="Arial"/>
          <w:szCs w:val="20"/>
          <w:lang w:val="en-US"/>
        </w:rPr>
      </w:pPr>
    </w:p>
    <w:p w:rsidR="006429B8" w:rsidRDefault="006429B8" w:rsidP="006429B8">
      <w:pPr>
        <w:jc w:val="both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*Specific information on how the </w:t>
      </w:r>
      <w:r w:rsidR="00303B40">
        <w:rPr>
          <w:rFonts w:cs="Arial"/>
          <w:szCs w:val="20"/>
          <w:lang w:val="en-US"/>
        </w:rPr>
        <w:t>macromolecules</w:t>
      </w:r>
      <w:r>
        <w:rPr>
          <w:rFonts w:cs="Arial"/>
          <w:szCs w:val="20"/>
          <w:lang w:val="en-US"/>
        </w:rPr>
        <w:t xml:space="preserve"> are related</w:t>
      </w:r>
      <w:r w:rsidR="00303B40">
        <w:rPr>
          <w:rFonts w:cs="Arial"/>
          <w:szCs w:val="20"/>
          <w:lang w:val="en-US"/>
        </w:rPr>
        <w:t xml:space="preserve"> (fit in)</w:t>
      </w:r>
      <w:r>
        <w:rPr>
          <w:rFonts w:cs="Arial"/>
          <w:szCs w:val="20"/>
          <w:lang w:val="en-US"/>
        </w:rPr>
        <w:t xml:space="preserve"> to the complex is held in the </w:t>
      </w:r>
      <w:r w:rsidR="00303B40">
        <w:rPr>
          <w:rFonts w:cs="Arial"/>
          <w:szCs w:val="20"/>
          <w:lang w:val="en-US"/>
        </w:rPr>
        <w:t>macromolecule</w:t>
      </w:r>
      <w:r>
        <w:rPr>
          <w:rFonts w:cs="Arial"/>
          <w:szCs w:val="20"/>
          <w:lang w:val="en-US"/>
        </w:rPr>
        <w:t xml:space="preserve"> itself</w:t>
      </w:r>
    </w:p>
    <w:p w:rsidR="003A2611" w:rsidRDefault="003A2611" w:rsidP="006429B8">
      <w:pPr>
        <w:jc w:val="both"/>
        <w:rPr>
          <w:rFonts w:cs="Arial"/>
          <w:szCs w:val="20"/>
          <w:lang w:val="en-US"/>
        </w:rPr>
      </w:pPr>
    </w:p>
    <w:p w:rsidR="00A6129C" w:rsidRPr="002B64E7" w:rsidRDefault="00A6129C" w:rsidP="00A6129C">
      <w:pPr>
        <w:rPr>
          <w:lang w:val="en-US"/>
        </w:rPr>
      </w:pPr>
    </w:p>
    <w:p w:rsidR="00A6129C" w:rsidRDefault="00303B40" w:rsidP="00A6129C">
      <w:r>
        <w:rPr>
          <w:noProof/>
          <w:lang w:eastAsia="en-GB"/>
        </w:rPr>
        <w:drawing>
          <wp:inline distT="0" distB="0" distL="0" distR="0">
            <wp:extent cx="6079826" cy="7617124"/>
            <wp:effectExtent l="19050" t="0" r="0" b="0"/>
            <wp:docPr id="16" name="Picture 15" descr="Screenshot-Create - Edit Complex - [Preview]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Create - Edit Complex - [Preview]-1.png"/>
                    <pic:cNvPicPr/>
                  </pic:nvPicPr>
                  <pic:blipFill>
                    <a:blip r:embed="rId27" cstate="print"/>
                    <a:srcRect t="-1611"/>
                    <a:stretch>
                      <a:fillRect/>
                    </a:stretch>
                  </pic:blipFill>
                  <pic:spPr>
                    <a:xfrm>
                      <a:off x="0" y="0"/>
                      <a:ext cx="6079826" cy="76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9C" w:rsidRDefault="00A6129C" w:rsidP="00A6129C"/>
    <w:p w:rsidR="00A6129C" w:rsidRDefault="00A6129C" w:rsidP="00A6129C">
      <w:pPr>
        <w:jc w:val="both"/>
        <w:rPr>
          <w:rFonts w:cs="Arial"/>
          <w:szCs w:val="20"/>
          <w:lang w:val="en-US"/>
        </w:rPr>
      </w:pPr>
    </w:p>
    <w:p w:rsidR="00A6129C" w:rsidRDefault="00A6129C" w:rsidP="00A6129C">
      <w:pPr>
        <w:rPr>
          <w:lang w:val="en-US"/>
        </w:rPr>
      </w:pPr>
    </w:p>
    <w:p w:rsidR="006429B8" w:rsidRDefault="006429B8" w:rsidP="00A6129C">
      <w:pPr>
        <w:rPr>
          <w:lang w:val="en-US"/>
        </w:rPr>
      </w:pPr>
    </w:p>
    <w:p w:rsidR="006429B8" w:rsidRDefault="006429B8" w:rsidP="00AE2B64">
      <w:pPr>
        <w:rPr>
          <w:lang w:val="en-US"/>
        </w:rPr>
      </w:pPr>
    </w:p>
    <w:sectPr w:rsidR="006429B8" w:rsidSect="00D71DF8">
      <w:footerReference w:type="default" r:id="rId28"/>
      <w:pgSz w:w="11906" w:h="16838" w:code="9"/>
      <w:pgMar w:top="899" w:right="1134" w:bottom="719" w:left="1134" w:header="709" w:footer="392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0" w:author="gordon" w:date="2012-04-17T15:17:00Z" w:initials="g">
    <w:p w:rsidR="00245047" w:rsidRDefault="00245047">
      <w:pPr>
        <w:pStyle w:val="CommentText"/>
      </w:pPr>
      <w:r>
        <w:rPr>
          <w:rStyle w:val="CommentReference"/>
        </w:rPr>
        <w:annotationRef/>
      </w:r>
      <w:r>
        <w:t>I suggest that the edit to add new experiments is at a lower level.  The session list should only be a list.  The ‘Action’ collumen culd be a contents column so we can see if there are experiments in a session.</w:t>
      </w:r>
    </w:p>
  </w:comment>
  <w:comment w:id="22" w:author="gordon" w:date="2012-04-17T15:17:00Z" w:initials="g">
    <w:p w:rsidR="00245047" w:rsidRDefault="00245047">
      <w:pPr>
        <w:pStyle w:val="CommentText"/>
      </w:pPr>
      <w:r>
        <w:rPr>
          <w:rStyle w:val="CommentReference"/>
        </w:rPr>
        <w:annotationRef/>
      </w:r>
      <w:r>
        <w:t>I don’t like deleteing things from the database – i would prefer a ‘Hide’ or ‘Skip’</w:t>
      </w:r>
    </w:p>
  </w:comment>
  <w:comment w:id="32" w:author="gordon" w:date="2012-04-17T15:17:00Z" w:initials="g">
    <w:p w:rsidR="00245047" w:rsidRDefault="00245047">
      <w:pPr>
        <w:pStyle w:val="CommentText"/>
      </w:pPr>
      <w:r>
        <w:rPr>
          <w:rStyle w:val="CommentReference"/>
        </w:rPr>
        <w:annotationRef/>
      </w:r>
      <w:r>
        <w:t>If sample sheets exist for the protein in a crystal, I guess we don’t need another sample sheet for the protein in solution? ie two different acronums for the sample macromolecular sample 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9A7" w:rsidRDefault="00FD19A7" w:rsidP="005F37BE">
      <w:r>
        <w:separator/>
      </w:r>
    </w:p>
  </w:endnote>
  <w:endnote w:type="continuationSeparator" w:id="0">
    <w:p w:rsidR="00FD19A7" w:rsidRDefault="00FD19A7" w:rsidP="005F3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80D" w:rsidRPr="0058143B" w:rsidRDefault="00B0780D">
    <w:pPr>
      <w:pStyle w:val="Footer"/>
      <w:rPr>
        <w:rFonts w:cs="Arial"/>
        <w:szCs w:val="20"/>
        <w:lang w:val="fr-FR"/>
      </w:rPr>
    </w:pPr>
    <w:r>
      <w:rPr>
        <w:lang w:val="fr-FR"/>
      </w:rPr>
      <w:tab/>
    </w:r>
    <w:r w:rsidR="00FA0387" w:rsidRPr="0058143B">
      <w:rPr>
        <w:rStyle w:val="PageNumber"/>
        <w:rFonts w:cs="Arial"/>
        <w:szCs w:val="20"/>
      </w:rPr>
      <w:fldChar w:fldCharType="begin"/>
    </w:r>
    <w:r w:rsidRPr="0058143B">
      <w:rPr>
        <w:rStyle w:val="PageNumber"/>
        <w:rFonts w:cs="Arial"/>
        <w:szCs w:val="20"/>
      </w:rPr>
      <w:instrText xml:space="preserve"> PAGE </w:instrText>
    </w:r>
    <w:r w:rsidR="00FA0387" w:rsidRPr="0058143B">
      <w:rPr>
        <w:rStyle w:val="PageNumber"/>
        <w:rFonts w:cs="Arial"/>
        <w:szCs w:val="20"/>
      </w:rPr>
      <w:fldChar w:fldCharType="separate"/>
    </w:r>
    <w:r w:rsidR="00245047">
      <w:rPr>
        <w:rStyle w:val="PageNumber"/>
        <w:rFonts w:cs="Arial"/>
        <w:noProof/>
        <w:szCs w:val="20"/>
      </w:rPr>
      <w:t>10</w:t>
    </w:r>
    <w:r w:rsidR="00FA0387" w:rsidRPr="0058143B">
      <w:rPr>
        <w:rStyle w:val="PageNumber"/>
        <w:rFonts w:cs="Arial"/>
        <w:szCs w:val="20"/>
      </w:rPr>
      <w:fldChar w:fldCharType="end"/>
    </w:r>
    <w:r w:rsidRPr="0058143B">
      <w:rPr>
        <w:rStyle w:val="PageNumber"/>
        <w:rFonts w:cs="Arial"/>
        <w:szCs w:val="20"/>
      </w:rPr>
      <w:t>/</w:t>
    </w:r>
    <w:r w:rsidR="00FA0387" w:rsidRPr="0058143B">
      <w:rPr>
        <w:rStyle w:val="PageNumber"/>
        <w:rFonts w:cs="Arial"/>
        <w:szCs w:val="20"/>
      </w:rPr>
      <w:fldChar w:fldCharType="begin"/>
    </w:r>
    <w:r w:rsidRPr="0058143B">
      <w:rPr>
        <w:rStyle w:val="PageNumber"/>
        <w:rFonts w:cs="Arial"/>
        <w:szCs w:val="20"/>
      </w:rPr>
      <w:instrText xml:space="preserve"> NUMPAGES </w:instrText>
    </w:r>
    <w:r w:rsidR="00FA0387" w:rsidRPr="0058143B">
      <w:rPr>
        <w:rStyle w:val="PageNumber"/>
        <w:rFonts w:cs="Arial"/>
        <w:szCs w:val="20"/>
      </w:rPr>
      <w:fldChar w:fldCharType="separate"/>
    </w:r>
    <w:r w:rsidR="00245047">
      <w:rPr>
        <w:rStyle w:val="PageNumber"/>
        <w:rFonts w:cs="Arial"/>
        <w:noProof/>
        <w:szCs w:val="20"/>
      </w:rPr>
      <w:t>12</w:t>
    </w:r>
    <w:r w:rsidR="00FA0387" w:rsidRPr="0058143B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9A7" w:rsidRDefault="00FD19A7" w:rsidP="005F37BE">
      <w:r>
        <w:separator/>
      </w:r>
    </w:p>
  </w:footnote>
  <w:footnote w:type="continuationSeparator" w:id="0">
    <w:p w:rsidR="00FD19A7" w:rsidRDefault="00FD19A7" w:rsidP="005F3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7CA34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37B44"/>
    <w:multiLevelType w:val="hybridMultilevel"/>
    <w:tmpl w:val="F0F22B6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F600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552DAB"/>
    <w:multiLevelType w:val="hybridMultilevel"/>
    <w:tmpl w:val="9398CC82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3286184">
      <w:numFmt w:val="decimal"/>
      <w:lvlText w:val="%2."/>
      <w:lvlJc w:val="left"/>
      <w:pPr>
        <w:ind w:left="148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4A770493"/>
    <w:multiLevelType w:val="hybridMultilevel"/>
    <w:tmpl w:val="3DCAF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A449A"/>
    <w:multiLevelType w:val="multilevel"/>
    <w:tmpl w:val="4E9E7D04"/>
    <w:lvl w:ilvl="0">
      <w:start w:val="1"/>
      <w:numFmt w:val="bullet"/>
      <w:pStyle w:val="List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C5F1160"/>
    <w:multiLevelType w:val="hybridMultilevel"/>
    <w:tmpl w:val="71D20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29C"/>
    <w:rsid w:val="00012CD3"/>
    <w:rsid w:val="00026702"/>
    <w:rsid w:val="00045A7E"/>
    <w:rsid w:val="00057AFE"/>
    <w:rsid w:val="00077FAC"/>
    <w:rsid w:val="000918F1"/>
    <w:rsid w:val="000A5700"/>
    <w:rsid w:val="001535CB"/>
    <w:rsid w:val="001E240B"/>
    <w:rsid w:val="00217F93"/>
    <w:rsid w:val="0022262F"/>
    <w:rsid w:val="00242607"/>
    <w:rsid w:val="00245047"/>
    <w:rsid w:val="00245554"/>
    <w:rsid w:val="00254A7F"/>
    <w:rsid w:val="002874C1"/>
    <w:rsid w:val="002933EC"/>
    <w:rsid w:val="002B4F34"/>
    <w:rsid w:val="00303B40"/>
    <w:rsid w:val="00305AE6"/>
    <w:rsid w:val="003110C8"/>
    <w:rsid w:val="00313F28"/>
    <w:rsid w:val="00386DBD"/>
    <w:rsid w:val="003A2611"/>
    <w:rsid w:val="003B7AED"/>
    <w:rsid w:val="003D218A"/>
    <w:rsid w:val="003F1DDA"/>
    <w:rsid w:val="0040119E"/>
    <w:rsid w:val="00420086"/>
    <w:rsid w:val="004335DD"/>
    <w:rsid w:val="00462E33"/>
    <w:rsid w:val="004661A8"/>
    <w:rsid w:val="00477DFF"/>
    <w:rsid w:val="00486BEE"/>
    <w:rsid w:val="004B58E4"/>
    <w:rsid w:val="004D5454"/>
    <w:rsid w:val="004E104A"/>
    <w:rsid w:val="004E4EE3"/>
    <w:rsid w:val="005405F7"/>
    <w:rsid w:val="005456D5"/>
    <w:rsid w:val="00584B7D"/>
    <w:rsid w:val="00590CBF"/>
    <w:rsid w:val="005C0741"/>
    <w:rsid w:val="005C5E3B"/>
    <w:rsid w:val="005D0537"/>
    <w:rsid w:val="005F37BE"/>
    <w:rsid w:val="00613CA1"/>
    <w:rsid w:val="00617A15"/>
    <w:rsid w:val="006429B8"/>
    <w:rsid w:val="006445A7"/>
    <w:rsid w:val="006633BE"/>
    <w:rsid w:val="006A6E68"/>
    <w:rsid w:val="007105D7"/>
    <w:rsid w:val="00720FBC"/>
    <w:rsid w:val="00741D93"/>
    <w:rsid w:val="007C7354"/>
    <w:rsid w:val="00813DDB"/>
    <w:rsid w:val="0081582F"/>
    <w:rsid w:val="0086427A"/>
    <w:rsid w:val="008D68DE"/>
    <w:rsid w:val="008D75B4"/>
    <w:rsid w:val="008F4F3C"/>
    <w:rsid w:val="00901B81"/>
    <w:rsid w:val="009054D2"/>
    <w:rsid w:val="00942402"/>
    <w:rsid w:val="0094407D"/>
    <w:rsid w:val="00970078"/>
    <w:rsid w:val="00970D5A"/>
    <w:rsid w:val="00971B61"/>
    <w:rsid w:val="00980112"/>
    <w:rsid w:val="009A037F"/>
    <w:rsid w:val="009A0E4C"/>
    <w:rsid w:val="009A4DC6"/>
    <w:rsid w:val="009C081C"/>
    <w:rsid w:val="009D5871"/>
    <w:rsid w:val="00A034DB"/>
    <w:rsid w:val="00A374D4"/>
    <w:rsid w:val="00A6129C"/>
    <w:rsid w:val="00A61A2D"/>
    <w:rsid w:val="00A86404"/>
    <w:rsid w:val="00A92463"/>
    <w:rsid w:val="00A961AA"/>
    <w:rsid w:val="00AE2B64"/>
    <w:rsid w:val="00AF6728"/>
    <w:rsid w:val="00AF7D1F"/>
    <w:rsid w:val="00B0780D"/>
    <w:rsid w:val="00B13B2F"/>
    <w:rsid w:val="00B1502A"/>
    <w:rsid w:val="00B52826"/>
    <w:rsid w:val="00B611AA"/>
    <w:rsid w:val="00B74A9D"/>
    <w:rsid w:val="00B77476"/>
    <w:rsid w:val="00BB372D"/>
    <w:rsid w:val="00BF2B2A"/>
    <w:rsid w:val="00C323C5"/>
    <w:rsid w:val="00C36D66"/>
    <w:rsid w:val="00C6322F"/>
    <w:rsid w:val="00C72BB2"/>
    <w:rsid w:val="00C95779"/>
    <w:rsid w:val="00CA2A06"/>
    <w:rsid w:val="00CB112C"/>
    <w:rsid w:val="00CB2987"/>
    <w:rsid w:val="00CB5723"/>
    <w:rsid w:val="00CC4288"/>
    <w:rsid w:val="00CD2191"/>
    <w:rsid w:val="00CD5DAB"/>
    <w:rsid w:val="00CD6B2D"/>
    <w:rsid w:val="00CF0F0E"/>
    <w:rsid w:val="00D069A9"/>
    <w:rsid w:val="00D3356D"/>
    <w:rsid w:val="00D445B6"/>
    <w:rsid w:val="00D559E3"/>
    <w:rsid w:val="00D64F1C"/>
    <w:rsid w:val="00D71DF8"/>
    <w:rsid w:val="00D928CF"/>
    <w:rsid w:val="00DA2341"/>
    <w:rsid w:val="00DB6DB7"/>
    <w:rsid w:val="00DB7064"/>
    <w:rsid w:val="00DF27F0"/>
    <w:rsid w:val="00E13E1A"/>
    <w:rsid w:val="00E534EB"/>
    <w:rsid w:val="00EC67BD"/>
    <w:rsid w:val="00EE42C8"/>
    <w:rsid w:val="00EE44D3"/>
    <w:rsid w:val="00F316A4"/>
    <w:rsid w:val="00F425B4"/>
    <w:rsid w:val="00F80E22"/>
    <w:rsid w:val="00F86F60"/>
    <w:rsid w:val="00F96296"/>
    <w:rsid w:val="00FA0387"/>
    <w:rsid w:val="00FA09EC"/>
    <w:rsid w:val="00FB701F"/>
    <w:rsid w:val="00FD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9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6129C"/>
    <w:pPr>
      <w:keepNext/>
      <w:numPr>
        <w:numId w:val="1"/>
      </w:numPr>
      <w:pBdr>
        <w:bottom w:val="single" w:sz="4" w:space="1" w:color="auto"/>
      </w:pBdr>
      <w:spacing w:before="240" w:after="48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129C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612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612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612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612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612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12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612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29C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A6129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A6129C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A6129C"/>
    <w:rPr>
      <w:rFonts w:ascii="Arial" w:eastAsia="Times New Roman" w:hAnsi="Arial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A6129C"/>
    <w:rPr>
      <w:rFonts w:ascii="Arial" w:eastAsia="Times New Roman" w:hAnsi="Arial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A6129C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A6129C"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A6129C"/>
    <w:rPr>
      <w:rFonts w:ascii="Arial" w:eastAsia="Times New Roman" w:hAnsi="Arial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A6129C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rsid w:val="00A612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129C"/>
    <w:rPr>
      <w:rFonts w:ascii="Arial" w:eastAsia="Times New Roman" w:hAnsi="Arial" w:cs="Times New Roman"/>
      <w:sz w:val="20"/>
      <w:szCs w:val="24"/>
      <w:lang w:val="en-GB"/>
    </w:rPr>
  </w:style>
  <w:style w:type="character" w:styleId="PageNumber">
    <w:name w:val="page number"/>
    <w:basedOn w:val="DefaultParagraphFont"/>
    <w:rsid w:val="00A6129C"/>
  </w:style>
  <w:style w:type="paragraph" w:styleId="BalloonText">
    <w:name w:val="Balloon Text"/>
    <w:basedOn w:val="Normal"/>
    <w:link w:val="BalloonTextChar"/>
    <w:uiPriority w:val="99"/>
    <w:semiHidden/>
    <w:unhideWhenUsed/>
    <w:rsid w:val="00A612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9C"/>
    <w:rPr>
      <w:rFonts w:ascii="Tahoma" w:eastAsia="Times New Roman" w:hAnsi="Tahoma" w:cs="Tahoma"/>
      <w:sz w:val="16"/>
      <w:szCs w:val="16"/>
      <w:lang w:val="en-GB"/>
    </w:rPr>
  </w:style>
  <w:style w:type="paragraph" w:styleId="ListBullet">
    <w:name w:val="List Bullet"/>
    <w:basedOn w:val="Normal"/>
    <w:rsid w:val="004E4EE3"/>
    <w:pPr>
      <w:numPr>
        <w:numId w:val="5"/>
      </w:numPr>
      <w:tabs>
        <w:tab w:val="clear" w:pos="2340"/>
        <w:tab w:val="num" w:pos="360"/>
      </w:tabs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05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5A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5AE6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AE6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DC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4D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D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A4DC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4D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A4DC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6EC5D-0E51-4EF0-9540-A587FA55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</Company>
  <LinksUpToDate>false</LinksUpToDate>
  <CharactersWithSpaces>18081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around</dc:creator>
  <cp:lastModifiedBy>gordon</cp:lastModifiedBy>
  <cp:revision>2</cp:revision>
  <cp:lastPrinted>2012-03-30T07:08:00Z</cp:lastPrinted>
  <dcterms:created xsi:type="dcterms:W3CDTF">2012-04-17T13:17:00Z</dcterms:created>
  <dcterms:modified xsi:type="dcterms:W3CDTF">2012-04-17T13:17:00Z</dcterms:modified>
</cp:coreProperties>
</file>